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EB" w:rsidRPr="00230125" w:rsidRDefault="004B55EB" w:rsidP="005E0F5E">
      <w:pPr>
        <w:rPr>
          <w:rFonts w:ascii="Arial" w:hAnsi="Arial"/>
          <w:sz w:val="36"/>
          <w:u w:val="single"/>
        </w:rPr>
      </w:pPr>
      <w:r w:rsidRPr="00230125">
        <w:rPr>
          <w:rFonts w:ascii="Arial" w:hAnsi="Arial"/>
          <w:sz w:val="36"/>
          <w:u w:val="single"/>
        </w:rPr>
        <w:t>OCT Data Collector</w:t>
      </w:r>
      <w:r>
        <w:rPr>
          <w:rFonts w:ascii="Arial" w:hAnsi="Arial" w:hint="eastAsia"/>
          <w:sz w:val="36"/>
          <w:u w:val="single"/>
        </w:rPr>
        <w:t xml:space="preserve">　</w:t>
      </w:r>
      <w:r>
        <w:rPr>
          <w:rFonts w:ascii="Arial" w:hAnsi="Arial"/>
          <w:sz w:val="36"/>
          <w:u w:val="single"/>
        </w:rPr>
        <w:t>Instruction Manual</w:t>
      </w:r>
      <w:r w:rsidRPr="00230125">
        <w:rPr>
          <w:rFonts w:ascii="Arial" w:hAnsi="Arial"/>
          <w:sz w:val="36"/>
          <w:u w:val="single"/>
        </w:rPr>
        <w:t xml:space="preserve"> </w:t>
      </w:r>
      <w:r w:rsidRPr="00230125">
        <w:rPr>
          <w:rFonts w:ascii="Arial" w:hAnsi="Arial"/>
          <w:sz w:val="24"/>
          <w:u w:val="single"/>
        </w:rPr>
        <w:t>rev1.</w:t>
      </w:r>
      <w:r>
        <w:rPr>
          <w:rFonts w:ascii="Arial" w:hAnsi="Arial"/>
          <w:sz w:val="24"/>
          <w:u w:val="single"/>
        </w:rPr>
        <w:t>1</w:t>
      </w:r>
    </w:p>
    <w:p w:rsidR="004B55EB" w:rsidRPr="00230125" w:rsidRDefault="004B55EB" w:rsidP="005E0F5E">
      <w:pPr>
        <w:rPr>
          <w:rFonts w:ascii="Arial" w:hAnsi="Arial"/>
          <w:sz w:val="24"/>
          <w:u w:val="single"/>
        </w:rPr>
      </w:pPr>
    </w:p>
    <w:p w:rsidR="004B55EB" w:rsidRPr="00230125" w:rsidRDefault="004B55EB" w:rsidP="005E0F5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1. Start-up </w:t>
      </w:r>
    </w:p>
    <w:p w:rsidR="004B55EB" w:rsidRPr="00230125" w:rsidRDefault="004B55EB" w:rsidP="005E0F5E">
      <w:pPr>
        <w:rPr>
          <w:rFonts w:ascii="Arial" w:hAnsi="Arial"/>
          <w:sz w:val="24"/>
        </w:rPr>
      </w:pPr>
    </w:p>
    <w:p w:rsidR="004B55EB" w:rsidRPr="001B5590" w:rsidRDefault="004B55EB" w:rsidP="0026054B">
      <w:pPr>
        <w:keepNext/>
        <w:ind w:firstLineChars="100" w:firstLine="220"/>
        <w:rPr>
          <w:rFonts w:ascii="Arial" w:hAnsi="Arial"/>
          <w:sz w:val="22"/>
          <w:szCs w:val="21"/>
        </w:rPr>
      </w:pPr>
      <w:r>
        <w:rPr>
          <w:rFonts w:ascii="Arial" w:hAnsi="Arial"/>
          <w:sz w:val="22"/>
          <w:szCs w:val="21"/>
        </w:rPr>
        <w:t xml:space="preserve">Run </w:t>
      </w:r>
      <w:r w:rsidRPr="00230125">
        <w:rPr>
          <w:rFonts w:ascii="Arial" w:hAnsi="Arial"/>
          <w:sz w:val="22"/>
          <w:szCs w:val="21"/>
        </w:rPr>
        <w:t>“OctDataCollector.exe”</w:t>
      </w:r>
      <w:r>
        <w:rPr>
          <w:rFonts w:ascii="Arial" w:hAnsi="Arial"/>
          <w:sz w:val="22"/>
          <w:szCs w:val="21"/>
        </w:rPr>
        <w:t>.</w:t>
      </w:r>
    </w:p>
    <w:p w:rsidR="004B55EB" w:rsidRPr="001B5590" w:rsidRDefault="004B55EB" w:rsidP="005E0F5E">
      <w:pPr>
        <w:pStyle w:val="Caption"/>
        <w:jc w:val="center"/>
        <w:rPr>
          <w:rFonts w:ascii="Arial" w:hAnsi="Arial"/>
          <w:sz w:val="22"/>
        </w:rPr>
      </w:pPr>
      <w:r w:rsidRPr="001B5590">
        <w:rPr>
          <w:rFonts w:ascii="Arial" w:hAnsi="Arial"/>
          <w:sz w:val="22"/>
        </w:rPr>
        <w:t>OCT Data Collector</w:t>
      </w:r>
      <w:r>
        <w:rPr>
          <w:rFonts w:ascii="Arial" w:hAnsi="Arial"/>
          <w:sz w:val="22"/>
        </w:rPr>
        <w:t xml:space="preserve"> main screen</w:t>
      </w:r>
    </w:p>
    <w:p w:rsidR="004B55EB" w:rsidRPr="001B5590" w:rsidRDefault="004B55EB" w:rsidP="005E0F5E">
      <w:pPr>
        <w:widowControl/>
        <w:jc w:val="left"/>
        <w:rPr>
          <w:rFonts w:ascii="Arial" w:hAnsi="Arial"/>
          <w:sz w:val="22"/>
          <w:szCs w:val="21"/>
        </w:rPr>
      </w:pPr>
      <w:r w:rsidRPr="00801E42">
        <w:rPr>
          <w:rFonts w:ascii="Arial" w:hAnsi="Arial"/>
          <w:noProof/>
          <w:sz w:val="22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3" o:spid="_x0000_i1027" type="#_x0000_t75" style="width:285.4pt;height:231.05pt;visibility:visible">
            <v:imagedata r:id="rId7" o:title=""/>
          </v:shape>
        </w:pict>
      </w:r>
    </w:p>
    <w:p w:rsidR="004B55EB" w:rsidRPr="001B5590" w:rsidRDefault="004B55EB" w:rsidP="005E0F5E">
      <w:pPr>
        <w:widowControl/>
        <w:jc w:val="left"/>
        <w:rPr>
          <w:rFonts w:ascii="Arial" w:hAnsi="Arial"/>
          <w:b/>
          <w:sz w:val="22"/>
          <w:szCs w:val="21"/>
        </w:rPr>
      </w:pPr>
    </w:p>
    <w:p w:rsidR="004B55EB" w:rsidRPr="00360C34" w:rsidRDefault="004B55EB" w:rsidP="005E0F5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8"/>
        </w:rPr>
        <w:t>2. Select data</w:t>
      </w:r>
    </w:p>
    <w:p w:rsidR="004B55EB" w:rsidRDefault="004B55EB" w:rsidP="005E0F5E">
      <w:pPr>
        <w:rPr>
          <w:rFonts w:ascii="Arial" w:hAnsi="Arial"/>
        </w:rPr>
      </w:pPr>
      <w:r>
        <w:rPr>
          <w:rFonts w:ascii="Arial" w:hAnsi="Arial"/>
        </w:rPr>
        <w:t>Select data for output from database or data folder where analysis files are stored (hereafter called as data folder).</w:t>
      </w:r>
    </w:p>
    <w:p w:rsidR="004B55EB" w:rsidRPr="00360C34" w:rsidRDefault="004B55EB" w:rsidP="005E0F5E">
      <w:pPr>
        <w:rPr>
          <w:rFonts w:ascii="Arial" w:hAnsi="Arial"/>
        </w:rPr>
      </w:pPr>
    </w:p>
    <w:p w:rsidR="004B55EB" w:rsidRPr="00230125" w:rsidRDefault="004B55EB" w:rsidP="005E0F5E">
      <w:pPr>
        <w:rPr>
          <w:rFonts w:ascii="Arial" w:hAnsi="Arial"/>
          <w:b/>
          <w:sz w:val="24"/>
          <w:szCs w:val="21"/>
        </w:rPr>
      </w:pPr>
      <w:r w:rsidRPr="00230125">
        <w:rPr>
          <w:rFonts w:ascii="Arial" w:hAnsi="Arial"/>
          <w:b/>
          <w:sz w:val="24"/>
          <w:szCs w:val="21"/>
        </w:rPr>
        <w:t xml:space="preserve">2.1 </w:t>
      </w:r>
      <w:r>
        <w:rPr>
          <w:rFonts w:ascii="Arial" w:hAnsi="Arial"/>
          <w:b/>
          <w:sz w:val="24"/>
          <w:szCs w:val="21"/>
        </w:rPr>
        <w:t>Select database or data folder</w:t>
      </w:r>
    </w:p>
    <w:p w:rsidR="004B55EB" w:rsidRPr="00230125" w:rsidRDefault="004B55EB" w:rsidP="005E0F5E">
      <w:pPr>
        <w:rPr>
          <w:rFonts w:ascii="Arial" w:hAnsi="Arial"/>
          <w:szCs w:val="21"/>
        </w:rPr>
      </w:pPr>
    </w:p>
    <w:p w:rsidR="004B55EB" w:rsidRDefault="004B55EB" w:rsidP="005E0F5E">
      <w:pPr>
        <w:rPr>
          <w:rFonts w:ascii="Arial" w:hAnsi="Arial"/>
          <w:szCs w:val="21"/>
        </w:rPr>
      </w:pPr>
      <w:r>
        <w:rPr>
          <w:rFonts w:ascii="Arial" w:hAnsi="Arial"/>
          <w:b/>
          <w:szCs w:val="21"/>
        </w:rPr>
        <w:t>In case of database</w:t>
      </w:r>
      <w:r>
        <w:rPr>
          <w:rFonts w:ascii="Arial" w:hAnsi="Arial"/>
          <w:b/>
          <w:szCs w:val="21"/>
        </w:rPr>
        <w:tab/>
      </w:r>
      <w:r>
        <w:rPr>
          <w:rFonts w:ascii="Arial" w:hAnsi="Arial"/>
          <w:szCs w:val="21"/>
        </w:rPr>
        <w:t xml:space="preserve">Choose </w:t>
      </w:r>
      <w:r w:rsidRPr="00230125">
        <w:rPr>
          <w:rFonts w:ascii="Arial" w:hAnsi="Arial"/>
          <w:szCs w:val="21"/>
        </w:rPr>
        <w:t>[Database]</w:t>
      </w:r>
      <w:r>
        <w:rPr>
          <w:rFonts w:ascii="Arial" w:hAnsi="Arial"/>
          <w:szCs w:val="21"/>
        </w:rPr>
        <w:t xml:space="preserve"> and select a database name from pull-down list.</w:t>
      </w:r>
    </w:p>
    <w:p w:rsidR="004B55EB" w:rsidRDefault="004B55EB" w:rsidP="005E0F5E">
      <w:pPr>
        <w:ind w:left="2516" w:hanging="2516"/>
        <w:rPr>
          <w:rFonts w:ascii="Arial" w:hAnsi="Arial"/>
          <w:noProof/>
          <w:szCs w:val="21"/>
        </w:rPr>
      </w:pPr>
      <w:r>
        <w:rPr>
          <w:rFonts w:ascii="Arial" w:hAnsi="Arial"/>
          <w:b/>
          <w:szCs w:val="21"/>
        </w:rPr>
        <w:t>In case of data folder</w:t>
      </w:r>
      <w:r>
        <w:rPr>
          <w:rFonts w:ascii="Arial" w:hAnsi="Arial"/>
          <w:b/>
          <w:szCs w:val="21"/>
        </w:rPr>
        <w:tab/>
      </w:r>
      <w:r>
        <w:rPr>
          <w:rFonts w:ascii="Arial" w:hAnsi="Arial"/>
          <w:szCs w:val="21"/>
        </w:rPr>
        <w:t>Choose</w:t>
      </w:r>
      <w:r w:rsidRPr="00230125">
        <w:rPr>
          <w:rFonts w:ascii="Arial" w:hAnsi="Arial"/>
          <w:szCs w:val="21"/>
        </w:rPr>
        <w:t xml:space="preserve"> [Folder]</w:t>
      </w:r>
      <w:r>
        <w:rPr>
          <w:rFonts w:ascii="Arial" w:hAnsi="Arial"/>
          <w:szCs w:val="21"/>
        </w:rPr>
        <w:t xml:space="preserve"> then click </w:t>
      </w:r>
      <w:r w:rsidRPr="00801E42">
        <w:rPr>
          <w:rFonts w:ascii="Arial" w:hAnsi="Arial"/>
          <w:noProof/>
          <w:szCs w:val="21"/>
        </w:rPr>
        <w:pict>
          <v:shape id="_x0000_i1028" type="#_x0000_t75" style="width:19.65pt;height:15.7pt;visibility:visible">
            <v:imagedata r:id="rId8" o:title=""/>
          </v:shape>
        </w:pict>
      </w:r>
      <w:r>
        <w:rPr>
          <w:rFonts w:ascii="Arial" w:hAnsi="Arial"/>
          <w:noProof/>
          <w:szCs w:val="21"/>
        </w:rPr>
        <w:t xml:space="preserve"> to specify a folder name, otherwise input a folder path directly.</w:t>
      </w:r>
    </w:p>
    <w:p w:rsidR="004B55EB" w:rsidRPr="00230125" w:rsidRDefault="004B55EB" w:rsidP="005E0F5E">
      <w:pPr>
        <w:keepNext/>
        <w:jc w:val="center"/>
        <w:rPr>
          <w:rFonts w:ascii="Arial" w:hAnsi="Arial"/>
          <w:b/>
          <w:szCs w:val="21"/>
        </w:rPr>
      </w:pPr>
      <w:r w:rsidRPr="00801E42">
        <w:rPr>
          <w:rFonts w:ascii="Arial" w:hAnsi="Arial"/>
          <w:b/>
          <w:noProof/>
          <w:szCs w:val="21"/>
        </w:rPr>
        <w:pict>
          <v:shape id="図 17" o:spid="_x0000_i1029" type="#_x0000_t75" style="width:240.2pt;height:43.2pt;visibility:visible">
            <v:imagedata r:id="rId9" o:title=""/>
          </v:shape>
        </w:pict>
      </w:r>
      <w:r w:rsidRPr="00230125">
        <w:rPr>
          <w:rFonts w:ascii="Arial" w:hAnsi="Arial"/>
          <w:b/>
          <w:szCs w:val="21"/>
        </w:rPr>
        <w:br w:type="page"/>
      </w:r>
    </w:p>
    <w:p w:rsidR="004B55EB" w:rsidRPr="00230125" w:rsidRDefault="004B55EB" w:rsidP="005E0F5E">
      <w:pPr>
        <w:pStyle w:val="ListParagraph1"/>
        <w:numPr>
          <w:ilvl w:val="1"/>
          <w:numId w:val="5"/>
        </w:numPr>
        <w:ind w:leftChars="0"/>
        <w:rPr>
          <w:rFonts w:ascii="Arial" w:hAnsi="Arial"/>
          <w:b/>
          <w:sz w:val="24"/>
          <w:szCs w:val="21"/>
        </w:rPr>
      </w:pPr>
      <w:r w:rsidRPr="00230125">
        <w:rPr>
          <w:rFonts w:ascii="Arial" w:hAnsi="Arial" w:hint="eastAsia"/>
          <w:b/>
          <w:sz w:val="24"/>
          <w:szCs w:val="21"/>
        </w:rPr>
        <w:t xml:space="preserve">　</w:t>
      </w:r>
      <w:r>
        <w:rPr>
          <w:rFonts w:ascii="Arial" w:hAnsi="Arial"/>
          <w:b/>
          <w:sz w:val="24"/>
          <w:szCs w:val="21"/>
        </w:rPr>
        <w:t>Select data</w:t>
      </w:r>
    </w:p>
    <w:p w:rsidR="004B55EB" w:rsidRPr="00230125" w:rsidRDefault="004B55EB" w:rsidP="005E0F5E">
      <w:pPr>
        <w:rPr>
          <w:rFonts w:ascii="Arial" w:hAnsi="Arial"/>
          <w:b/>
          <w:szCs w:val="21"/>
        </w:rPr>
      </w:pPr>
    </w:p>
    <w:p w:rsidR="004B55EB" w:rsidRPr="00360C34" w:rsidRDefault="004B55EB" w:rsidP="005E0F5E">
      <w:pPr>
        <w:pStyle w:val="ListParagraph1"/>
        <w:numPr>
          <w:ilvl w:val="0"/>
          <w:numId w:val="7"/>
        </w:numPr>
        <w:ind w:leftChars="0"/>
        <w:jc w:val="left"/>
        <w:rPr>
          <w:rFonts w:ascii="Arial" w:hAnsi="Arial"/>
          <w:b/>
          <w:sz w:val="22"/>
          <w:szCs w:val="21"/>
        </w:rPr>
      </w:pPr>
      <w:r>
        <w:rPr>
          <w:rFonts w:ascii="Arial" w:hAnsi="Arial"/>
          <w:sz w:val="22"/>
          <w:szCs w:val="21"/>
        </w:rPr>
        <w:t xml:space="preserve">Click </w:t>
      </w:r>
      <w:r w:rsidRPr="00230125">
        <w:rPr>
          <w:rFonts w:ascii="Arial" w:hAnsi="Arial"/>
          <w:sz w:val="22"/>
          <w:szCs w:val="21"/>
        </w:rPr>
        <w:t>[Search]</w:t>
      </w:r>
      <w:r>
        <w:rPr>
          <w:rFonts w:ascii="Arial" w:hAnsi="Arial"/>
          <w:sz w:val="22"/>
          <w:szCs w:val="21"/>
        </w:rPr>
        <w:t xml:space="preserve"> to start data search.</w:t>
      </w:r>
    </w:p>
    <w:p w:rsidR="004B55EB" w:rsidRPr="00230125" w:rsidRDefault="004B55EB" w:rsidP="005E0F5E">
      <w:pPr>
        <w:rPr>
          <w:rFonts w:ascii="Arial" w:hAnsi="Arial"/>
          <w:b/>
          <w:szCs w:val="21"/>
        </w:rPr>
      </w:pPr>
    </w:p>
    <w:p w:rsidR="004B55EB" w:rsidRPr="00230125" w:rsidRDefault="004B55EB" w:rsidP="005E0F5E">
      <w:pPr>
        <w:keepNext/>
        <w:jc w:val="center"/>
        <w:rPr>
          <w:rFonts w:ascii="Arial" w:hAnsi="Arial"/>
        </w:rPr>
      </w:pPr>
      <w:r w:rsidRPr="00801E42">
        <w:rPr>
          <w:rFonts w:ascii="Arial" w:hAnsi="Arial"/>
          <w:b/>
          <w:noProof/>
          <w:szCs w:val="21"/>
        </w:rPr>
        <w:pict>
          <v:shape id="図 18" o:spid="_x0000_i1030" type="#_x0000_t75" style="width:168.85pt;height:50.4pt;visibility:visible">
            <v:imagedata r:id="rId10" o:title=""/>
          </v:shape>
        </w:pict>
      </w:r>
    </w:p>
    <w:p w:rsidR="004B55EB" w:rsidRPr="00230125" w:rsidRDefault="004B55EB" w:rsidP="005E0F5E">
      <w:pPr>
        <w:pStyle w:val="Caption"/>
        <w:jc w:val="center"/>
        <w:rPr>
          <w:rFonts w:ascii="Arial" w:hAnsi="Arial"/>
          <w:b w:val="0"/>
        </w:rPr>
      </w:pPr>
      <w:r>
        <w:rPr>
          <w:rFonts w:ascii="Arial" w:hAnsi="Arial"/>
        </w:rPr>
        <w:t>Data search window</w:t>
      </w:r>
    </w:p>
    <w:p w:rsidR="004B55EB" w:rsidRDefault="004B55EB" w:rsidP="005E0F5E">
      <w:pPr>
        <w:pStyle w:val="ListParagraph1"/>
        <w:numPr>
          <w:ilvl w:val="0"/>
          <w:numId w:val="7"/>
        </w:numPr>
        <w:ind w:leftChars="0"/>
        <w:rPr>
          <w:rFonts w:ascii="Arial" w:hAnsi="Arial"/>
          <w:sz w:val="22"/>
          <w:szCs w:val="21"/>
        </w:rPr>
      </w:pPr>
      <w:r>
        <w:rPr>
          <w:rFonts w:ascii="Arial" w:hAnsi="Arial"/>
          <w:sz w:val="22"/>
          <w:szCs w:val="21"/>
        </w:rPr>
        <w:t>Put tick mark on data which you like to output.</w:t>
      </w:r>
    </w:p>
    <w:p w:rsidR="004B55EB" w:rsidRPr="00230125" w:rsidRDefault="004B55EB" w:rsidP="005E0F5E">
      <w:pPr>
        <w:pStyle w:val="ListParagraph1"/>
        <w:ind w:leftChars="0" w:left="420"/>
        <w:rPr>
          <w:rFonts w:ascii="Arial" w:hAnsi="Arial"/>
          <w:szCs w:val="21"/>
        </w:rPr>
      </w:pPr>
    </w:p>
    <w:p w:rsidR="004B55EB" w:rsidRPr="00230125" w:rsidRDefault="004B55EB" w:rsidP="005E0F5E">
      <w:pPr>
        <w:keepNext/>
        <w:jc w:val="center"/>
        <w:rPr>
          <w:rFonts w:ascii="Arial" w:hAnsi="Arial"/>
        </w:rPr>
      </w:pPr>
      <w:r>
        <w:rPr>
          <w:noProof/>
          <w:lang w:val="en-GB" w:eastAsia="en-GB"/>
        </w:rPr>
        <w:pict>
          <v:roundrect id="角丸四角形 7" o:spid="_x0000_s1026" style="position:absolute;left:0;text-align:left;margin-left:69.75pt;margin-top:12.65pt;width:12.75pt;height:192.15pt;z-index:2516638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" filled="f" strokecolor="red" strokeweight="2.25pt">
            <v:path arrowok="t"/>
          </v:roundrect>
        </w:pict>
      </w:r>
      <w:r w:rsidRPr="00801E42">
        <w:rPr>
          <w:rFonts w:ascii="Arial" w:hAnsi="Arial"/>
          <w:noProof/>
          <w:szCs w:val="21"/>
        </w:rPr>
        <w:pict>
          <v:shape id="図 24" o:spid="_x0000_i1031" type="#_x0000_t75" style="width:369.15pt;height:206.2pt;visibility:visible">
            <v:imagedata r:id="rId11" o:title=""/>
          </v:shape>
        </w:pict>
      </w:r>
    </w:p>
    <w:p w:rsidR="004B55EB" w:rsidRPr="00230125" w:rsidRDefault="004B55EB" w:rsidP="005E0F5E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Data list window</w:t>
      </w:r>
    </w:p>
    <w:p w:rsidR="004B55EB" w:rsidRPr="00230125" w:rsidRDefault="004B55EB" w:rsidP="005E0F5E">
      <w:pPr>
        <w:jc w:val="center"/>
        <w:rPr>
          <w:rFonts w:ascii="Arial" w:hAnsi="Arial"/>
          <w:szCs w:val="21"/>
        </w:rPr>
      </w:pPr>
    </w:p>
    <w:p w:rsidR="004B55EB" w:rsidRPr="00230125" w:rsidRDefault="004B55EB" w:rsidP="0026054B">
      <w:pPr>
        <w:widowControl/>
        <w:ind w:leftChars="200" w:left="420"/>
        <w:jc w:val="left"/>
        <w:rPr>
          <w:rFonts w:ascii="Arial" w:eastAsia="MS Gothic" w:hAnsi="Arial"/>
          <w:b/>
          <w:szCs w:val="21"/>
        </w:rPr>
      </w:pPr>
      <w:r>
        <w:rPr>
          <w:rFonts w:ascii="Arial" w:eastAsia="MS Gothic" w:hAnsi="Arial" w:hint="eastAsia"/>
          <w:b/>
          <w:szCs w:val="21"/>
        </w:rPr>
        <w:t xml:space="preserve">＊　</w:t>
      </w:r>
      <w:r>
        <w:rPr>
          <w:rFonts w:ascii="Arial" w:eastAsia="MS Gothic" w:hAnsi="Arial"/>
          <w:b/>
          <w:szCs w:val="21"/>
        </w:rPr>
        <w:t>Refine your search by capture condition</w:t>
      </w:r>
    </w:p>
    <w:p w:rsidR="004B55EB" w:rsidRDefault="004B55EB" w:rsidP="0026054B">
      <w:pPr>
        <w:widowControl/>
        <w:ind w:leftChars="200" w:left="420"/>
        <w:jc w:val="left"/>
        <w:rPr>
          <w:rFonts w:ascii="Arial" w:eastAsia="MS Gothic" w:hAnsi="Arial"/>
          <w:szCs w:val="21"/>
        </w:rPr>
      </w:pPr>
      <w:r>
        <w:rPr>
          <w:rFonts w:ascii="Arial" w:eastAsia="MS Gothic" w:hAnsi="Arial" w:hint="eastAsia"/>
          <w:szCs w:val="21"/>
        </w:rPr>
        <w:t xml:space="preserve">　　</w:t>
      </w:r>
      <w:r>
        <w:rPr>
          <w:rFonts w:ascii="Arial" w:eastAsia="MS Gothic" w:hAnsi="Arial"/>
          <w:szCs w:val="21"/>
        </w:rPr>
        <w:t xml:space="preserve">Search options are shown on </w:t>
      </w:r>
      <w:r w:rsidRPr="00230125">
        <w:rPr>
          <w:rFonts w:ascii="Arial" w:eastAsia="MS Gothic" w:hAnsi="Arial"/>
          <w:szCs w:val="21"/>
        </w:rPr>
        <w:t>[Filter]</w:t>
      </w:r>
      <w:r>
        <w:rPr>
          <w:rFonts w:ascii="Arial" w:eastAsia="MS Gothic" w:hAnsi="Arial"/>
          <w:szCs w:val="21"/>
        </w:rPr>
        <w:t>.</w:t>
      </w:r>
    </w:p>
    <w:p w:rsidR="004B55EB" w:rsidRPr="00230125" w:rsidRDefault="004B55EB" w:rsidP="005E0F5E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Arial" w:hAnsi="Arial" w:hint="eastAsia"/>
          <w:szCs w:val="21"/>
        </w:rPr>
        <w:t xml:space="preserve">　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17"/>
        <w:gridCol w:w="1843"/>
      </w:tblGrid>
      <w:tr w:rsidR="004B55EB" w:rsidRPr="00022BBB" w:rsidTr="005E0F5E">
        <w:tc>
          <w:tcPr>
            <w:tcW w:w="1717" w:type="dxa"/>
            <w:shd w:val="pct20" w:color="auto" w:fill="auto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  <w:shd w:val="pct20" w:color="auto" w:fill="auto"/>
          </w:tcPr>
          <w:p w:rsidR="004B55EB" w:rsidRPr="00022BBB" w:rsidRDefault="004B55EB" w:rsidP="005E0F5E">
            <w:pPr>
              <w:widowControl/>
              <w:jc w:val="center"/>
              <w:rPr>
                <w:rFonts w:ascii="Arial" w:hAnsi="Arial"/>
                <w:szCs w:val="21"/>
              </w:rPr>
            </w:pPr>
            <w:r>
              <w:rPr>
                <w:noProof/>
                <w:lang w:val="en-GB" w:eastAsia="en-GB"/>
              </w:rPr>
              <w:pict>
                <v:shape id="図 22" o:spid="_x0000_s1027" type="#_x0000_t75" style="position:absolute;left:0;text-align:left;margin-left:140.05pt;margin-top:8.55pt;width:135.75pt;height:136.5pt;z-index:251664896;visibility:visible;mso-position-horizontal-relative:text;mso-position-vertical-relative:text">
                  <v:imagedata r:id="rId12" o:title=""/>
                </v:shape>
              </w:pict>
            </w:r>
            <w:r w:rsidRPr="00022BBB">
              <w:rPr>
                <w:rFonts w:ascii="Arial" w:hAnsi="Arial"/>
                <w:szCs w:val="21"/>
              </w:rPr>
              <w:t>Item</w:t>
            </w:r>
          </w:p>
        </w:tc>
      </w:tr>
      <w:tr w:rsidR="004B55EB" w:rsidRPr="00022BBB" w:rsidTr="005E0F5E">
        <w:tc>
          <w:tcPr>
            <w:tcW w:w="1717" w:type="dxa"/>
            <w:vMerge w:val="restart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Mode</w:t>
            </w:r>
          </w:p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Circle Scan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Radial Scan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Scan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3D(V) Scan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Wide Scan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Include Anterior</w:t>
            </w:r>
          </w:p>
        </w:tc>
      </w:tr>
      <w:tr w:rsidR="004B55EB" w:rsidRPr="00022BBB" w:rsidTr="005E0F5E">
        <w:tc>
          <w:tcPr>
            <w:tcW w:w="1717" w:type="dxa"/>
            <w:vMerge w:val="restart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  <w:lang w:val="fr-FR"/>
              </w:rPr>
            </w:pPr>
            <w:r w:rsidRPr="00022BBB">
              <w:rPr>
                <w:rFonts w:ascii="Arial" w:hAnsi="Arial"/>
                <w:szCs w:val="21"/>
                <w:lang w:val="fr-FR"/>
              </w:rPr>
              <w:t xml:space="preserve">Fixation </w:t>
            </w:r>
          </w:p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  <w:lang w:val="fr-FR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Macula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Wide</w:t>
            </w:r>
          </w:p>
        </w:tc>
      </w:tr>
      <w:tr w:rsidR="004B55EB" w:rsidRPr="00022BBB" w:rsidTr="005E0F5E">
        <w:tc>
          <w:tcPr>
            <w:tcW w:w="1717" w:type="dxa"/>
            <w:vMerge w:val="restart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Eye</w:t>
            </w:r>
          </w:p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Right</w:t>
            </w:r>
          </w:p>
        </w:tc>
      </w:tr>
      <w:tr w:rsidR="004B55EB" w:rsidRPr="00022BBB" w:rsidTr="005E0F5E">
        <w:tc>
          <w:tcPr>
            <w:tcW w:w="1717" w:type="dxa"/>
            <w:vMerge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843" w:type="dxa"/>
          </w:tcPr>
          <w:p w:rsidR="004B55EB" w:rsidRPr="00022BBB" w:rsidRDefault="004B55EB" w:rsidP="005E0F5E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Left</w:t>
            </w:r>
          </w:p>
        </w:tc>
      </w:tr>
    </w:tbl>
    <w:p w:rsidR="004B55EB" w:rsidRPr="00230125" w:rsidRDefault="004B55EB" w:rsidP="002C3C49">
      <w:pPr>
        <w:widowControl/>
        <w:jc w:val="center"/>
        <w:rPr>
          <w:rFonts w:ascii="Arial" w:hAnsi="Arial"/>
          <w:szCs w:val="21"/>
        </w:rPr>
      </w:pPr>
    </w:p>
    <w:p w:rsidR="004B55EB" w:rsidRPr="00230125" w:rsidRDefault="004B55EB" w:rsidP="0026054B">
      <w:pPr>
        <w:widowControl/>
        <w:ind w:leftChars="200" w:left="420"/>
        <w:jc w:val="left"/>
        <w:rPr>
          <w:rFonts w:ascii="Arial" w:eastAsia="MS Gothic" w:hAnsi="Arial"/>
          <w:b/>
          <w:szCs w:val="21"/>
        </w:rPr>
      </w:pPr>
      <w:r w:rsidRPr="00230125">
        <w:rPr>
          <w:rFonts w:ascii="MS Gothic" w:eastAsia="MS Gothic" w:hAnsi="MS Gothic" w:cs="MS Gothic" w:hint="eastAsia"/>
          <w:b/>
          <w:szCs w:val="21"/>
        </w:rPr>
        <w:t>※</w:t>
      </w:r>
      <w:r>
        <w:rPr>
          <w:rFonts w:ascii="Arial" w:eastAsia="MS Gothic" w:hAnsi="Arial"/>
          <w:b/>
          <w:szCs w:val="21"/>
        </w:rPr>
        <w:t xml:space="preserve">In case of searching data within selected period. </w:t>
      </w:r>
    </w:p>
    <w:p w:rsidR="004B55EB" w:rsidRPr="00230125" w:rsidRDefault="004B55EB" w:rsidP="0026054B">
      <w:pPr>
        <w:widowControl/>
        <w:ind w:leftChars="200" w:left="42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In </w:t>
      </w:r>
      <w:r w:rsidRPr="00230125">
        <w:rPr>
          <w:rFonts w:ascii="Arial" w:hAnsi="Arial"/>
          <w:szCs w:val="21"/>
        </w:rPr>
        <w:t>[Searching by term]</w:t>
      </w:r>
      <w:r>
        <w:rPr>
          <w:rFonts w:ascii="Arial" w:hAnsi="Arial"/>
          <w:szCs w:val="21"/>
        </w:rPr>
        <w:t xml:space="preserve">, tick in </w:t>
      </w:r>
      <w:r w:rsidRPr="00230125">
        <w:rPr>
          <w:rFonts w:ascii="Arial" w:hAnsi="Arial"/>
          <w:szCs w:val="21"/>
        </w:rPr>
        <w:t>[Setting a period]</w:t>
      </w:r>
      <w:r>
        <w:rPr>
          <w:rFonts w:ascii="Arial" w:hAnsi="Arial"/>
          <w:szCs w:val="21"/>
        </w:rPr>
        <w:t>, specify the desired period, and click [Search].</w:t>
      </w:r>
    </w:p>
    <w:p w:rsidR="004B55EB" w:rsidRPr="00230125" w:rsidRDefault="004B55EB" w:rsidP="0026054B">
      <w:pPr>
        <w:widowControl/>
        <w:ind w:leftChars="200" w:left="42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(In order not to search by term, tick in [All] and click [Search].)</w:t>
      </w:r>
    </w:p>
    <w:p w:rsidR="004B55EB" w:rsidRPr="00230125" w:rsidRDefault="004B55EB" w:rsidP="0026054B">
      <w:pPr>
        <w:widowControl/>
        <w:ind w:leftChars="200" w:left="420"/>
        <w:jc w:val="left"/>
        <w:rPr>
          <w:rFonts w:ascii="Arial" w:hAnsi="Arial"/>
          <w:szCs w:val="21"/>
        </w:rPr>
      </w:pPr>
    </w:p>
    <w:p w:rsidR="004B55EB" w:rsidRPr="00230125" w:rsidRDefault="004B55EB" w:rsidP="0026054B">
      <w:pPr>
        <w:widowControl/>
        <w:ind w:leftChars="200" w:left="420"/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23" o:spid="_x0000_i1032" type="#_x0000_t75" style="width:157.75pt;height:86.4pt;visibility:visible">
            <v:imagedata r:id="rId13" o:title=""/>
          </v:shape>
        </w:pict>
      </w:r>
    </w:p>
    <w:p w:rsidR="004B55EB" w:rsidRPr="00230125" w:rsidRDefault="004B55EB" w:rsidP="005E0F5E">
      <w:pPr>
        <w:widowControl/>
        <w:jc w:val="left"/>
        <w:rPr>
          <w:rFonts w:ascii="Arial" w:hAnsi="Arial"/>
          <w:szCs w:val="21"/>
        </w:rPr>
      </w:pPr>
    </w:p>
    <w:p w:rsidR="004B55EB" w:rsidRPr="00A91E0C" w:rsidRDefault="004B55EB" w:rsidP="005E0F5E">
      <w:pPr>
        <w:pStyle w:val="ListParagraph1"/>
        <w:widowControl/>
        <w:numPr>
          <w:ilvl w:val="0"/>
          <w:numId w:val="7"/>
        </w:numPr>
        <w:ind w:leftChars="0"/>
        <w:jc w:val="left"/>
        <w:rPr>
          <w:rFonts w:ascii="Arial" w:hAnsi="Arial"/>
          <w:sz w:val="22"/>
          <w:szCs w:val="21"/>
        </w:rPr>
      </w:pPr>
      <w:r w:rsidRPr="00A91E0C">
        <w:rPr>
          <w:rFonts w:ascii="Arial" w:hAnsi="Arial"/>
          <w:sz w:val="22"/>
          <w:szCs w:val="21"/>
        </w:rPr>
        <w:t xml:space="preserve">Click [OK] to finish data selection. </w:t>
      </w:r>
    </w:p>
    <w:p w:rsidR="004B55EB" w:rsidRPr="00A91E0C" w:rsidRDefault="004B55EB" w:rsidP="005E0F5E">
      <w:pPr>
        <w:widowControl/>
        <w:jc w:val="left"/>
        <w:rPr>
          <w:rFonts w:ascii="Arial" w:hAnsi="Arial"/>
          <w:szCs w:val="21"/>
        </w:rPr>
      </w:pPr>
    </w:p>
    <w:p w:rsidR="004B55EB" w:rsidRPr="00A91E0C" w:rsidRDefault="004B55EB" w:rsidP="0026054B">
      <w:pPr>
        <w:widowControl/>
        <w:ind w:leftChars="100" w:left="210"/>
        <w:jc w:val="left"/>
        <w:rPr>
          <w:rFonts w:ascii="Arial" w:hAnsi="Arial"/>
          <w:szCs w:val="21"/>
        </w:rPr>
      </w:pPr>
      <w:r w:rsidRPr="00A91E0C">
        <w:rPr>
          <w:rFonts w:ascii="Arial" w:eastAsia="MS Gothic" w:hAnsi="MS Gothic" w:hint="eastAsia"/>
          <w:szCs w:val="21"/>
        </w:rPr>
        <w:t>※</w:t>
      </w:r>
      <w:r w:rsidRPr="00A91E0C">
        <w:rPr>
          <w:rFonts w:ascii="Arial" w:eastAsia="MS Gothic" w:hAnsi="Arial"/>
          <w:szCs w:val="21"/>
        </w:rPr>
        <w:t>Selected data are listed in [</w:t>
      </w:r>
      <w:r w:rsidRPr="00A91E0C">
        <w:rPr>
          <w:rFonts w:ascii="Arial" w:hAnsi="Arial"/>
          <w:szCs w:val="21"/>
        </w:rPr>
        <w:t>Export Data List].</w:t>
      </w:r>
    </w:p>
    <w:p w:rsidR="004B55EB" w:rsidRPr="00230125" w:rsidRDefault="004B55EB" w:rsidP="0026054B">
      <w:pPr>
        <w:widowControl/>
        <w:ind w:leftChars="100" w:left="210"/>
        <w:jc w:val="left"/>
        <w:rPr>
          <w:rFonts w:ascii="Arial" w:hAnsi="Arial"/>
          <w:szCs w:val="21"/>
        </w:rPr>
      </w:pPr>
      <w:r w:rsidRPr="00230125">
        <w:rPr>
          <w:rFonts w:ascii="Arial" w:hAnsi="Arial" w:hint="eastAsia"/>
          <w:szCs w:val="21"/>
        </w:rPr>
        <w:t xml:space="preserve">　　</w:t>
      </w:r>
      <w:r>
        <w:rPr>
          <w:rFonts w:ascii="Arial" w:hAnsi="Arial"/>
          <w:szCs w:val="21"/>
        </w:rPr>
        <w:t xml:space="preserve">(“Data File Count” shows the number of selected data. </w:t>
      </w:r>
      <w:r w:rsidRPr="00230125">
        <w:rPr>
          <w:rFonts w:ascii="Arial" w:hAnsi="Arial" w:hint="eastAsia"/>
          <w:szCs w:val="21"/>
        </w:rPr>
        <w:t>）</w:t>
      </w:r>
    </w:p>
    <w:p w:rsidR="004B55EB" w:rsidRPr="00230125" w:rsidRDefault="004B55EB" w:rsidP="0026054B">
      <w:pPr>
        <w:widowControl/>
        <w:ind w:leftChars="100" w:left="210"/>
        <w:jc w:val="left"/>
        <w:rPr>
          <w:rFonts w:ascii="Arial" w:hAnsi="Arial"/>
          <w:szCs w:val="21"/>
        </w:rPr>
      </w:pPr>
    </w:p>
    <w:p w:rsidR="004B55EB" w:rsidRPr="00230125" w:rsidRDefault="004B55EB" w:rsidP="005E0F5E">
      <w:pPr>
        <w:widowControl/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0" o:spid="_x0000_i1033" type="#_x0000_t75" style="width:227.15pt;height:159.7pt;visibility:visible" o:bordertopcolor="black" o:borderleftcolor="black" o:borderbottomcolor="black" o:borderrightcolor="black"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Pr="00230125" w:rsidRDefault="004B55EB" w:rsidP="005E0F5E">
      <w:pPr>
        <w:widowControl/>
        <w:jc w:val="left"/>
        <w:rPr>
          <w:rFonts w:ascii="Arial" w:hAnsi="Arial"/>
          <w:b/>
          <w:sz w:val="24"/>
          <w:szCs w:val="21"/>
        </w:rPr>
      </w:pPr>
    </w:p>
    <w:p w:rsidR="004B55EB" w:rsidRPr="00230125" w:rsidRDefault="004B55EB" w:rsidP="005E0F5E">
      <w:pPr>
        <w:pStyle w:val="ListParagraph1"/>
        <w:numPr>
          <w:ilvl w:val="0"/>
          <w:numId w:val="5"/>
        </w:numPr>
        <w:ind w:leftChars="0"/>
        <w:rPr>
          <w:rFonts w:ascii="Arial" w:hAnsi="Arial"/>
          <w:b/>
          <w:sz w:val="28"/>
          <w:szCs w:val="21"/>
        </w:rPr>
      </w:pPr>
      <w:r>
        <w:rPr>
          <w:rFonts w:ascii="Arial" w:hAnsi="Arial"/>
          <w:b/>
          <w:sz w:val="28"/>
          <w:szCs w:val="21"/>
        </w:rPr>
        <w:t>File Export setting</w:t>
      </w:r>
    </w:p>
    <w:p w:rsidR="004B55EB" w:rsidRPr="00230125" w:rsidRDefault="004B55EB" w:rsidP="005E0F5E">
      <w:pPr>
        <w:jc w:val="left"/>
        <w:rPr>
          <w:rFonts w:ascii="Arial" w:hAnsi="Arial"/>
          <w:szCs w:val="21"/>
        </w:rPr>
      </w:pPr>
    </w:p>
    <w:p w:rsidR="004B55EB" w:rsidRPr="00230125" w:rsidRDefault="004B55EB" w:rsidP="005E0F5E">
      <w:pPr>
        <w:pStyle w:val="ListParagraph1"/>
        <w:numPr>
          <w:ilvl w:val="0"/>
          <w:numId w:val="7"/>
        </w:numPr>
        <w:ind w:leftChars="0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Input in </w:t>
      </w:r>
      <w:r w:rsidRPr="00737447">
        <w:rPr>
          <w:rFonts w:ascii="Arial" w:hAnsi="Arial"/>
          <w:szCs w:val="21"/>
        </w:rPr>
        <w:t xml:space="preserve">[Save Folder] </w:t>
      </w:r>
      <w:r>
        <w:rPr>
          <w:rFonts w:ascii="Arial" w:hAnsi="Arial"/>
          <w:szCs w:val="21"/>
        </w:rPr>
        <w:t xml:space="preserve">the path to the folder to export files, or browse the folder by clicking </w:t>
      </w:r>
      <w:r w:rsidRPr="00801E42">
        <w:rPr>
          <w:rFonts w:ascii="Arial" w:hAnsi="Arial"/>
          <w:noProof/>
        </w:rPr>
        <w:pict>
          <v:shape id="_x0000_i1034" type="#_x0000_t75" style="width:19.65pt;height:15.7pt;visibility:visible">
            <v:imagedata r:id="rId8" o:title=""/>
          </v:shape>
        </w:pict>
      </w:r>
      <w:r>
        <w:rPr>
          <w:rFonts w:ascii="Arial" w:hAnsi="Arial"/>
          <w:noProof/>
        </w:rPr>
        <w:t xml:space="preserve">. </w:t>
      </w:r>
    </w:p>
    <w:p w:rsidR="004B55EB" w:rsidRPr="00230125" w:rsidRDefault="004B55EB" w:rsidP="005E0F5E">
      <w:pPr>
        <w:rPr>
          <w:rFonts w:ascii="Arial" w:hAnsi="Arial"/>
          <w:szCs w:val="21"/>
        </w:rPr>
      </w:pPr>
    </w:p>
    <w:p w:rsidR="004B55EB" w:rsidRPr="00230125" w:rsidRDefault="004B55EB" w:rsidP="005E0F5E">
      <w:pPr>
        <w:pStyle w:val="ListParagraph1"/>
        <w:numPr>
          <w:ilvl w:val="0"/>
          <w:numId w:val="7"/>
        </w:numPr>
        <w:ind w:left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Input the prefix of exported file name. </w:t>
      </w:r>
    </w:p>
    <w:p w:rsidR="004B55EB" w:rsidRPr="00230125" w:rsidRDefault="004B55EB" w:rsidP="005E0F5E">
      <w:pPr>
        <w:ind w:left="42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(If nothing is input, “</w:t>
      </w:r>
      <w:r w:rsidRPr="00230125">
        <w:rPr>
          <w:rFonts w:ascii="Arial" w:hAnsi="Arial"/>
          <w:szCs w:val="21"/>
        </w:rPr>
        <w:t>DEFAULT”</w:t>
      </w:r>
      <w:r>
        <w:rPr>
          <w:rFonts w:ascii="Arial" w:hAnsi="Arial"/>
          <w:szCs w:val="21"/>
        </w:rPr>
        <w:t xml:space="preserve"> would be the prefix.) </w:t>
      </w:r>
    </w:p>
    <w:p w:rsidR="004B55EB" w:rsidRPr="00230125" w:rsidRDefault="004B55EB" w:rsidP="005E0F5E">
      <w:pPr>
        <w:ind w:left="420"/>
        <w:jc w:val="left"/>
        <w:rPr>
          <w:rFonts w:ascii="Arial" w:hAnsi="Arial"/>
          <w:szCs w:val="21"/>
        </w:rPr>
      </w:pPr>
    </w:p>
    <w:p w:rsidR="004B55EB" w:rsidRPr="00230125" w:rsidRDefault="004B55EB" w:rsidP="005E0F5E">
      <w:pPr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1" o:spid="_x0000_i1035" type="#_x0000_t75" style="width:217.95pt;height:53pt;visibility:visible">
            <v:imagedata r:id="rId15" o:title=""/>
          </v:shape>
        </w:pict>
      </w:r>
    </w:p>
    <w:p w:rsidR="004B55EB" w:rsidRPr="00230125" w:rsidRDefault="004B55EB" w:rsidP="005E0F5E">
      <w:pPr>
        <w:jc w:val="center"/>
        <w:rPr>
          <w:rFonts w:ascii="Arial" w:hAnsi="Arial"/>
          <w:szCs w:val="21"/>
        </w:rPr>
      </w:pPr>
    </w:p>
    <w:p w:rsidR="004B55EB" w:rsidRPr="00230125" w:rsidRDefault="004B55EB" w:rsidP="005E0F5E">
      <w:pPr>
        <w:pStyle w:val="ListParagraph1"/>
        <w:numPr>
          <w:ilvl w:val="0"/>
          <w:numId w:val="9"/>
        </w:numPr>
        <w:ind w:leftChars="0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Tick in check box in </w:t>
      </w:r>
      <w:r w:rsidRPr="00737447">
        <w:rPr>
          <w:rFonts w:ascii="Arial" w:hAnsi="Arial"/>
          <w:szCs w:val="21"/>
        </w:rPr>
        <w:t>[Patient Info.]</w:t>
      </w:r>
      <w:r>
        <w:rPr>
          <w:rFonts w:ascii="Arial" w:hAnsi="Arial"/>
          <w:szCs w:val="21"/>
        </w:rPr>
        <w:t xml:space="preserve"> to select the patient information exported with data. </w:t>
      </w:r>
    </w:p>
    <w:p w:rsidR="004B55EB" w:rsidRPr="00230125" w:rsidRDefault="004B55EB" w:rsidP="005E0F5E">
      <w:pPr>
        <w:rPr>
          <w:rFonts w:ascii="Arial" w:hAnsi="Arial"/>
          <w:szCs w:val="21"/>
        </w:rPr>
      </w:pPr>
    </w:p>
    <w:p w:rsidR="004B55EB" w:rsidRPr="00230125" w:rsidRDefault="004B55EB" w:rsidP="005E0F5E">
      <w:pPr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5" o:spid="_x0000_i1036" type="#_x0000_t75" style="width:282.75pt;height:45.8pt;visibility:visible">
            <v:imagedata r:id="rId16" o:title=""/>
          </v:shape>
        </w:pict>
      </w:r>
    </w:p>
    <w:p w:rsidR="004B55EB" w:rsidRPr="00230125" w:rsidRDefault="004B55EB" w:rsidP="005E0F5E">
      <w:pPr>
        <w:rPr>
          <w:rFonts w:ascii="Arial" w:hAnsi="Arial"/>
          <w:szCs w:val="21"/>
        </w:rPr>
      </w:pPr>
    </w:p>
    <w:tbl>
      <w:tblPr>
        <w:tblW w:w="0" w:type="auto"/>
        <w:jc w:val="center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6"/>
        <w:gridCol w:w="5103"/>
      </w:tblGrid>
      <w:tr w:rsidR="004B55EB" w:rsidRPr="00022BBB" w:rsidTr="005E0F5E">
        <w:trPr>
          <w:jc w:val="center"/>
        </w:trPr>
        <w:tc>
          <w:tcPr>
            <w:tcW w:w="2126" w:type="dxa"/>
            <w:shd w:val="pct20" w:color="auto" w:fill="auto"/>
          </w:tcPr>
          <w:p w:rsidR="004B55EB" w:rsidRPr="00022BBB" w:rsidRDefault="004B55EB" w:rsidP="005E0F5E">
            <w:pPr>
              <w:jc w:val="center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103" w:type="dxa"/>
            <w:shd w:val="pct20" w:color="auto" w:fill="auto"/>
          </w:tcPr>
          <w:p w:rsidR="004B55EB" w:rsidRPr="00022BBB" w:rsidRDefault="004B55EB" w:rsidP="005E0F5E">
            <w:pPr>
              <w:jc w:val="center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details</w:t>
            </w:r>
          </w:p>
        </w:tc>
      </w:tr>
      <w:tr w:rsidR="004B55EB" w:rsidRPr="00022BBB" w:rsidTr="005E0F5E">
        <w:trPr>
          <w:jc w:val="center"/>
        </w:trPr>
        <w:tc>
          <w:tcPr>
            <w:tcW w:w="2126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Name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Name of patient </w:t>
            </w:r>
            <w:r w:rsidRPr="00022BBB">
              <w:rPr>
                <w:rFonts w:ascii="Arial" w:hAnsi="Arial" w:hint="eastAsia"/>
                <w:szCs w:val="21"/>
              </w:rPr>
              <w:t>（</w:t>
            </w:r>
            <w:r w:rsidRPr="00022BBB">
              <w:rPr>
                <w:rFonts w:ascii="Arial" w:hAnsi="Arial"/>
                <w:szCs w:val="21"/>
              </w:rPr>
              <w:t>Last Name and First Name)</w:t>
            </w:r>
          </w:p>
        </w:tc>
      </w:tr>
      <w:tr w:rsidR="004B55EB" w:rsidRPr="00022BBB" w:rsidTr="005E0F5E">
        <w:trPr>
          <w:jc w:val="center"/>
        </w:trPr>
        <w:tc>
          <w:tcPr>
            <w:tcW w:w="2126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Gender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Male or Female </w:t>
            </w:r>
          </w:p>
        </w:tc>
      </w:tr>
      <w:tr w:rsidR="004B55EB" w:rsidRPr="00022BBB" w:rsidTr="005E0F5E">
        <w:trPr>
          <w:jc w:val="center"/>
        </w:trPr>
        <w:tc>
          <w:tcPr>
            <w:tcW w:w="2126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Birth Date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Date of birth</w:t>
            </w:r>
          </w:p>
        </w:tc>
      </w:tr>
      <w:tr w:rsidR="004B55EB" w:rsidRPr="00022BBB" w:rsidTr="005E0F5E">
        <w:trPr>
          <w:jc w:val="center"/>
        </w:trPr>
        <w:tc>
          <w:tcPr>
            <w:tcW w:w="2126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Ethnicity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Asian, Caucasian, etc </w:t>
            </w:r>
          </w:p>
        </w:tc>
      </w:tr>
      <w:tr w:rsidR="004B55EB" w:rsidRPr="00022BBB" w:rsidTr="005E0F5E">
        <w:trPr>
          <w:jc w:val="center"/>
        </w:trPr>
        <w:tc>
          <w:tcPr>
            <w:tcW w:w="2126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Ocular Param.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Ocular parameter</w:t>
            </w:r>
          </w:p>
          <w:p w:rsidR="004B55EB" w:rsidRPr="00022BBB" w:rsidRDefault="004B55EB" w:rsidP="0026054B">
            <w:pPr>
              <w:ind w:left="105" w:hangingChars="50" w:hanging="105"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(Spherical value, Cylinder value, corneal curvature, axial length)</w:t>
            </w:r>
          </w:p>
        </w:tc>
      </w:tr>
    </w:tbl>
    <w:p w:rsidR="004B55EB" w:rsidRPr="00230125" w:rsidRDefault="004B55EB" w:rsidP="005E0F5E">
      <w:pPr>
        <w:rPr>
          <w:rFonts w:ascii="Arial" w:hAnsi="Arial"/>
          <w:szCs w:val="21"/>
        </w:rPr>
      </w:pPr>
    </w:p>
    <w:p w:rsidR="004B55EB" w:rsidRPr="00230125" w:rsidRDefault="004B55EB" w:rsidP="005E0F5E">
      <w:pPr>
        <w:pStyle w:val="ListParagraph1"/>
        <w:widowControl/>
        <w:numPr>
          <w:ilvl w:val="0"/>
          <w:numId w:val="9"/>
        </w:numPr>
        <w:ind w:leftChars="0"/>
        <w:jc w:val="left"/>
        <w:rPr>
          <w:rFonts w:ascii="Arial" w:hAnsi="Arial"/>
          <w:sz w:val="22"/>
          <w:szCs w:val="21"/>
        </w:rPr>
      </w:pPr>
      <w:r>
        <w:rPr>
          <w:rFonts w:ascii="Arial" w:hAnsi="Arial"/>
          <w:sz w:val="22"/>
          <w:szCs w:val="21"/>
        </w:rPr>
        <w:t xml:space="preserve">Select the protocol and contents of data to export. </w:t>
      </w:r>
    </w:p>
    <w:p w:rsidR="004B55EB" w:rsidRPr="00230125" w:rsidRDefault="004B55EB" w:rsidP="005E0F5E">
      <w:pPr>
        <w:pStyle w:val="ListParagraph1"/>
        <w:widowControl/>
        <w:ind w:leftChars="0" w:left="420"/>
        <w:jc w:val="left"/>
        <w:rPr>
          <w:rFonts w:ascii="Arial" w:hAnsi="Arial"/>
          <w:sz w:val="22"/>
          <w:szCs w:val="21"/>
        </w:rPr>
      </w:pPr>
    </w:p>
    <w:p w:rsidR="004B55EB" w:rsidRPr="00230125" w:rsidRDefault="004B55EB" w:rsidP="005E0F5E">
      <w:pPr>
        <w:widowControl/>
        <w:jc w:val="left"/>
        <w:rPr>
          <w:rFonts w:ascii="Arial" w:hAnsi="Arial"/>
          <w:sz w:val="22"/>
          <w:szCs w:val="21"/>
        </w:rPr>
      </w:pPr>
    </w:p>
    <w:p w:rsidR="004B55EB" w:rsidRPr="005E0F5E" w:rsidRDefault="004B55EB" w:rsidP="0026054B">
      <w:pPr>
        <w:ind w:firstLineChars="100" w:firstLine="210"/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6" o:spid="_x0000_i1037" type="#_x0000_t75" style="width:229.1pt;height:215.35pt;visibility:visible" o:bordertopcolor="black" o:borderleftcolor="black" o:borderbottomcolor="black" o:borderrightcolor="black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B55EB" w:rsidRPr="00230125" w:rsidRDefault="004B55EB" w:rsidP="0026054B">
      <w:pPr>
        <w:ind w:firstLineChars="100" w:firstLine="210"/>
        <w:jc w:val="center"/>
        <w:rPr>
          <w:rFonts w:ascii="Arial" w:hAnsi="Arial"/>
          <w:szCs w:val="21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80"/>
        <w:gridCol w:w="1995"/>
        <w:gridCol w:w="945"/>
        <w:gridCol w:w="1680"/>
        <w:gridCol w:w="3765"/>
      </w:tblGrid>
      <w:tr w:rsidR="004B55EB" w:rsidRPr="00022BBB" w:rsidTr="009C2BA6">
        <w:tc>
          <w:tcPr>
            <w:tcW w:w="1680" w:type="dxa"/>
            <w:shd w:val="pct25" w:color="auto" w:fill="auto"/>
          </w:tcPr>
          <w:p w:rsidR="004B55EB" w:rsidRPr="00022BBB" w:rsidRDefault="004B55EB" w:rsidP="00022BBB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1995" w:type="dxa"/>
            <w:shd w:val="pct25" w:color="auto" w:fill="auto"/>
          </w:tcPr>
          <w:p w:rsidR="004B55EB" w:rsidRPr="00022BBB" w:rsidRDefault="004B55EB" w:rsidP="00022BBB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Data to Export</w:t>
            </w:r>
          </w:p>
        </w:tc>
        <w:tc>
          <w:tcPr>
            <w:tcW w:w="945" w:type="dxa"/>
            <w:shd w:val="pct25" w:color="auto" w:fill="auto"/>
          </w:tcPr>
          <w:p w:rsidR="004B55EB" w:rsidRPr="00022BBB" w:rsidRDefault="004B55EB" w:rsidP="00022BBB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Layer</w:t>
            </w:r>
          </w:p>
        </w:tc>
        <w:tc>
          <w:tcPr>
            <w:tcW w:w="5445" w:type="dxa"/>
            <w:gridSpan w:val="2"/>
            <w:shd w:val="pct25" w:color="auto" w:fill="auto"/>
          </w:tcPr>
          <w:p w:rsidR="004B55EB" w:rsidRPr="00022BBB" w:rsidRDefault="004B55EB" w:rsidP="00022BBB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Setting Detail</w:t>
            </w:r>
          </w:p>
        </w:tc>
      </w:tr>
      <w:tr w:rsidR="004B55EB" w:rsidRPr="00022BBB" w:rsidTr="009C2BA6">
        <w:tc>
          <w:tcPr>
            <w:tcW w:w="1680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(Disc)</w:t>
            </w:r>
          </w:p>
        </w:tc>
        <w:tc>
          <w:tcPr>
            <w:tcW w:w="199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Disc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 xml:space="preserve">3D Scan </w:t>
            </w:r>
          </w:p>
        </w:tc>
        <w:tc>
          <w:tcPr>
            <w:tcW w:w="94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NFL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With Disc Topo Parameter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with Disc analysis</w:t>
            </w:r>
          </w:p>
        </w:tc>
      </w:tr>
      <w:tr w:rsidR="004B55EB" w:rsidRPr="00022BBB" w:rsidTr="009C2BA6">
        <w:tc>
          <w:tcPr>
            <w:tcW w:w="1680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(Macula)</w:t>
            </w:r>
          </w:p>
        </w:tc>
        <w:tc>
          <w:tcPr>
            <w:tcW w:w="199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Macular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 xml:space="preserve">3D Scan </w:t>
            </w:r>
          </w:p>
        </w:tc>
        <w:tc>
          <w:tcPr>
            <w:tcW w:w="94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Retina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ETDRS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 xml:space="preserve">To export average thickness of each  </w:t>
            </w:r>
            <w:r w:rsidRPr="00022BBB">
              <w:rPr>
                <w:rFonts w:ascii="Arial" w:hAnsi="Arial"/>
                <w:szCs w:val="21"/>
              </w:rPr>
              <w:t>ETDRS</w:t>
            </w:r>
            <w:r>
              <w:rPr>
                <w:rFonts w:ascii="Arial" w:hAnsi="Arial"/>
                <w:szCs w:val="21"/>
              </w:rPr>
              <w:t xml:space="preserve"> section</w:t>
            </w:r>
          </w:p>
        </w:tc>
      </w:tr>
      <w:tr w:rsidR="004B55EB" w:rsidRPr="00022BBB" w:rsidTr="009C2BA6">
        <w:tc>
          <w:tcPr>
            <w:tcW w:w="1680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99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94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 x 6 Grid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average thickness of 6x6 grids</w:t>
            </w:r>
          </w:p>
        </w:tc>
      </w:tr>
      <w:tr w:rsidR="004B55EB" w:rsidRPr="00022BBB" w:rsidTr="009C2BA6">
        <w:tc>
          <w:tcPr>
            <w:tcW w:w="1680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Circle</w:t>
            </w:r>
          </w:p>
        </w:tc>
        <w:tc>
          <w:tcPr>
            <w:tcW w:w="199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Circle Scan</w:t>
            </w:r>
          </w:p>
        </w:tc>
        <w:tc>
          <w:tcPr>
            <w:tcW w:w="94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NFL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</w:tr>
      <w:tr w:rsidR="004B55EB" w:rsidRPr="00022BBB" w:rsidTr="009C2BA6">
        <w:tc>
          <w:tcPr>
            <w:tcW w:w="1680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Radial</w:t>
            </w:r>
          </w:p>
        </w:tc>
        <w:tc>
          <w:tcPr>
            <w:tcW w:w="199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Radial Scan</w:t>
            </w:r>
          </w:p>
        </w:tc>
        <w:tc>
          <w:tcPr>
            <w:tcW w:w="94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Retina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</w:tr>
      <w:tr w:rsidR="004B55EB" w:rsidRPr="00022BBB" w:rsidTr="009C2BA6">
        <w:trPr>
          <w:trHeight w:val="375"/>
        </w:trPr>
        <w:tc>
          <w:tcPr>
            <w:tcW w:w="1680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3D(V)</w:t>
            </w:r>
          </w:p>
        </w:tc>
        <w:tc>
          <w:tcPr>
            <w:tcW w:w="199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Macular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>3D(V) Scan</w:t>
            </w:r>
          </w:p>
        </w:tc>
        <w:tc>
          <w:tcPr>
            <w:tcW w:w="94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RNFL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GCL+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GCL++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Retina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10x10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>Grid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 xml:space="preserve">To export average value of </w:t>
            </w:r>
            <w:r w:rsidRPr="00022BBB">
              <w:rPr>
                <w:rFonts w:ascii="Arial" w:hAnsi="Arial"/>
                <w:szCs w:val="21"/>
              </w:rPr>
              <w:t>10x10 Grid</w:t>
            </w:r>
            <w:r>
              <w:rPr>
                <w:rFonts w:ascii="Arial" w:hAnsi="Arial"/>
                <w:szCs w:val="21"/>
              </w:rPr>
              <w:t xml:space="preserve"> in selected layer</w:t>
            </w:r>
          </w:p>
        </w:tc>
      </w:tr>
      <w:tr w:rsidR="004B55EB" w:rsidRPr="00022BBB" w:rsidTr="009C2BA6">
        <w:trPr>
          <w:trHeight w:val="539"/>
        </w:trPr>
        <w:tc>
          <w:tcPr>
            <w:tcW w:w="1680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99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94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6x6 Grid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average value of 6x 6 Gred in Retina thickness</w:t>
            </w:r>
          </w:p>
        </w:tc>
      </w:tr>
      <w:tr w:rsidR="004B55EB" w:rsidRPr="00022BBB" w:rsidTr="009C2BA6">
        <w:trPr>
          <w:trHeight w:val="457"/>
        </w:trPr>
        <w:tc>
          <w:tcPr>
            <w:tcW w:w="1680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99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94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ETDRS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average thickness of each retina thickness’s ETDRS</w:t>
            </w:r>
          </w:p>
        </w:tc>
      </w:tr>
      <w:tr w:rsidR="004B55EB" w:rsidRPr="00022BBB" w:rsidTr="009C2BA6">
        <w:trPr>
          <w:trHeight w:val="569"/>
        </w:trPr>
        <w:tc>
          <w:tcPr>
            <w:tcW w:w="1680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Wide</w:t>
            </w:r>
          </w:p>
        </w:tc>
        <w:tc>
          <w:tcPr>
            <w:tcW w:w="199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Wide Scan</w:t>
            </w:r>
          </w:p>
        </w:tc>
        <w:tc>
          <w:tcPr>
            <w:tcW w:w="945" w:type="dxa"/>
            <w:vMerge w:val="restart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RNFL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GCL+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GCL++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Retina</w:t>
            </w: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10x10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>Grid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average value of 10x 10 Grid in selected layer</w:t>
            </w:r>
          </w:p>
        </w:tc>
      </w:tr>
      <w:tr w:rsidR="004B55EB" w:rsidRPr="00022BBB" w:rsidTr="009C2BA6">
        <w:trPr>
          <w:trHeight w:val="255"/>
        </w:trPr>
        <w:tc>
          <w:tcPr>
            <w:tcW w:w="1680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99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945" w:type="dxa"/>
            <w:vMerge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ETDRS</w:t>
            </w: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To export average thickness of each retina thickness’s ETDRS</w:t>
            </w:r>
          </w:p>
        </w:tc>
      </w:tr>
      <w:tr w:rsidR="004B55EB" w:rsidRPr="00022BBB" w:rsidTr="009C2BA6">
        <w:tc>
          <w:tcPr>
            <w:tcW w:w="1680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Anterior Radial</w:t>
            </w:r>
          </w:p>
        </w:tc>
        <w:tc>
          <w:tcPr>
            <w:tcW w:w="1995" w:type="dxa"/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 xml:space="preserve">Anterior Segment </w:t>
            </w:r>
            <w:r w:rsidRPr="00022BBB">
              <w:rPr>
                <w:rFonts w:ascii="Arial" w:hAnsi="Arial"/>
                <w:szCs w:val="21"/>
              </w:rPr>
              <w:t xml:space="preserve"> Radial Scan</w:t>
            </w:r>
          </w:p>
        </w:tc>
        <w:tc>
          <w:tcPr>
            <w:tcW w:w="945" w:type="dxa"/>
          </w:tcPr>
          <w:p w:rsidR="004B55EB" w:rsidRPr="00022BBB" w:rsidRDefault="004B55EB" w:rsidP="00022BBB">
            <w:pPr>
              <w:widowControl/>
              <w:jc w:val="left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Cornea</w:t>
            </w:r>
          </w:p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680" w:type="dxa"/>
            <w:tcBorders>
              <w:righ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3765" w:type="dxa"/>
            <w:tcBorders>
              <w:left w:val="dashed" w:sz="4" w:space="0" w:color="auto"/>
            </w:tcBorders>
          </w:tcPr>
          <w:p w:rsidR="004B55EB" w:rsidRPr="00022BBB" w:rsidRDefault="004B55EB" w:rsidP="00022BBB">
            <w:pPr>
              <w:jc w:val="left"/>
              <w:rPr>
                <w:rFonts w:ascii="Arial" w:hAnsi="Arial"/>
                <w:szCs w:val="21"/>
              </w:rPr>
            </w:pPr>
          </w:p>
        </w:tc>
      </w:tr>
    </w:tbl>
    <w:p w:rsidR="004B55EB" w:rsidRDefault="004B55EB" w:rsidP="00C72D4D">
      <w:pPr>
        <w:jc w:val="left"/>
        <w:rPr>
          <w:rFonts w:ascii="Arial" w:eastAsia="MS Gothic" w:hAnsi="MS Gothic"/>
          <w:szCs w:val="21"/>
        </w:rPr>
      </w:pPr>
    </w:p>
    <w:p w:rsidR="004B55EB" w:rsidRPr="0063039E" w:rsidRDefault="004B55EB" w:rsidP="009C2BA6">
      <w:pPr>
        <w:jc w:val="left"/>
        <w:rPr>
          <w:rFonts w:ascii="Arial" w:hAnsi="Arial"/>
          <w:szCs w:val="21"/>
        </w:rPr>
      </w:pPr>
      <w:r w:rsidRPr="0063039E">
        <w:rPr>
          <w:rFonts w:ascii="Arial" w:eastAsia="MS Gothic" w:hAnsi="MS Gothic" w:hint="eastAsia"/>
          <w:szCs w:val="21"/>
        </w:rPr>
        <w:t>※</w:t>
      </w:r>
      <w:r w:rsidRPr="0063039E">
        <w:rPr>
          <w:rFonts w:ascii="Arial" w:eastAsia="MS Gothic" w:hAnsi="Arial"/>
          <w:szCs w:val="21"/>
        </w:rPr>
        <w:t>Please refer APPENDIX 1 for details of exported contents.</w:t>
      </w:r>
    </w:p>
    <w:p w:rsidR="004B55EB" w:rsidRPr="0063039E" w:rsidRDefault="004B55EB" w:rsidP="0092005D">
      <w:pPr>
        <w:jc w:val="left"/>
        <w:rPr>
          <w:rFonts w:ascii="Arial" w:hAnsi="Arial"/>
          <w:szCs w:val="21"/>
        </w:rPr>
      </w:pPr>
      <w:r w:rsidRPr="0063039E">
        <w:rPr>
          <w:rFonts w:ascii="Arial" w:eastAsia="MS Gothic" w:hAnsi="MS Gothic" w:hint="eastAsia"/>
          <w:szCs w:val="21"/>
        </w:rPr>
        <w:t>※</w:t>
      </w:r>
      <w:r>
        <w:rPr>
          <w:rFonts w:ascii="Arial" w:eastAsia="MS Gothic" w:hAnsi="MS Gothic"/>
          <w:szCs w:val="21"/>
        </w:rPr>
        <w:t xml:space="preserve">Please refer APPENDIX 2 for condition of each exported data. </w:t>
      </w:r>
    </w:p>
    <w:p w:rsidR="004B55EB" w:rsidRPr="0063039E" w:rsidRDefault="004B55EB" w:rsidP="00C72D4D">
      <w:pPr>
        <w:jc w:val="left"/>
        <w:rPr>
          <w:rFonts w:ascii="Arial" w:hAnsi="Arial"/>
          <w:color w:val="FF0000"/>
          <w:szCs w:val="21"/>
        </w:rPr>
      </w:pPr>
    </w:p>
    <w:p w:rsidR="004B55EB" w:rsidRPr="00230125" w:rsidRDefault="004B55EB">
      <w:pPr>
        <w:widowControl/>
        <w:jc w:val="left"/>
        <w:rPr>
          <w:rFonts w:ascii="Arial" w:hAnsi="Arial"/>
          <w:color w:val="FF0000"/>
          <w:szCs w:val="21"/>
        </w:rPr>
      </w:pPr>
      <w:r w:rsidRPr="00230125">
        <w:rPr>
          <w:rFonts w:ascii="Arial" w:hAnsi="Arial"/>
          <w:color w:val="FF0000"/>
          <w:szCs w:val="21"/>
        </w:rPr>
        <w:br w:type="page"/>
      </w:r>
    </w:p>
    <w:p w:rsidR="004B55EB" w:rsidRPr="00230125" w:rsidRDefault="004B55EB" w:rsidP="00B972CD">
      <w:pPr>
        <w:pStyle w:val="ListParagraph"/>
        <w:numPr>
          <w:ilvl w:val="0"/>
          <w:numId w:val="5"/>
        </w:numPr>
        <w:ind w:leftChars="0"/>
        <w:rPr>
          <w:rFonts w:ascii="Arial" w:hAnsi="Arial"/>
          <w:b/>
          <w:sz w:val="28"/>
          <w:szCs w:val="21"/>
        </w:rPr>
      </w:pPr>
      <w:r>
        <w:rPr>
          <w:rFonts w:ascii="Arial" w:hAnsi="Arial"/>
          <w:b/>
          <w:sz w:val="28"/>
          <w:szCs w:val="21"/>
        </w:rPr>
        <w:t>Export</w:t>
      </w:r>
    </w:p>
    <w:p w:rsidR="004B55EB" w:rsidRPr="00230125" w:rsidRDefault="004B55EB" w:rsidP="00670FFD">
      <w:pPr>
        <w:jc w:val="left"/>
        <w:rPr>
          <w:rFonts w:ascii="Arial" w:hAnsi="Arial"/>
          <w:b/>
          <w:sz w:val="24"/>
          <w:szCs w:val="21"/>
        </w:rPr>
      </w:pPr>
    </w:p>
    <w:p w:rsidR="004B55EB" w:rsidRPr="00093CD3" w:rsidRDefault="004B55EB" w:rsidP="00093CD3">
      <w:pPr>
        <w:pStyle w:val="ListParagraph"/>
        <w:numPr>
          <w:ilvl w:val="0"/>
          <w:numId w:val="9"/>
        </w:numPr>
        <w:ind w:left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Click [export] to start exporting.</w:t>
      </w:r>
      <w:r w:rsidRPr="00093CD3">
        <w:rPr>
          <w:rFonts w:ascii="Arial" w:hAnsi="Arial"/>
          <w:szCs w:val="21"/>
        </w:rPr>
        <w:t xml:space="preserve"> </w:t>
      </w:r>
    </w:p>
    <w:p w:rsidR="004B55EB" w:rsidRPr="00093CD3" w:rsidRDefault="004B55EB" w:rsidP="00670FFD">
      <w:pPr>
        <w:jc w:val="left"/>
        <w:rPr>
          <w:rFonts w:ascii="Arial" w:hAnsi="Arial"/>
          <w:b/>
          <w:szCs w:val="21"/>
        </w:rPr>
      </w:pPr>
    </w:p>
    <w:p w:rsidR="004B55EB" w:rsidRDefault="004B55EB" w:rsidP="0026054B">
      <w:pPr>
        <w:ind w:firstLineChars="200" w:firstLine="420"/>
        <w:jc w:val="left"/>
        <w:rPr>
          <w:rFonts w:ascii="Arial" w:hAnsi="Arial"/>
          <w:szCs w:val="21"/>
        </w:rPr>
      </w:pPr>
      <w:r w:rsidRPr="00093CD3">
        <w:rPr>
          <w:rFonts w:ascii="Arial" w:eastAsia="MS Gothic" w:hAnsi="MS Gothic" w:hint="eastAsia"/>
          <w:szCs w:val="21"/>
        </w:rPr>
        <w:t>※</w:t>
      </w:r>
      <w:r>
        <w:rPr>
          <w:rFonts w:ascii="Arial" w:eastAsia="MS Gothic" w:hAnsi="MS Gothic"/>
          <w:szCs w:val="21"/>
        </w:rPr>
        <w:t>While exporting, t</w:t>
      </w:r>
      <w:r w:rsidRPr="00093CD3">
        <w:rPr>
          <w:rFonts w:ascii="Arial" w:eastAsia="MS Gothic" w:hAnsi="Arial"/>
          <w:szCs w:val="21"/>
        </w:rPr>
        <w:t>he progress</w:t>
      </w:r>
      <w:r>
        <w:rPr>
          <w:rFonts w:ascii="Arial" w:eastAsia="MS Gothic" w:hAnsi="Arial"/>
          <w:szCs w:val="21"/>
        </w:rPr>
        <w:t xml:space="preserve"> </w:t>
      </w:r>
      <w:r w:rsidRPr="00093CD3">
        <w:rPr>
          <w:rFonts w:ascii="Arial" w:eastAsia="MS Gothic" w:hAnsi="Arial"/>
          <w:szCs w:val="21"/>
        </w:rPr>
        <w:t xml:space="preserve">bar is displayed as below. </w:t>
      </w:r>
      <w:r>
        <w:rPr>
          <w:rFonts w:ascii="Arial" w:eastAsia="MS Gothic" w:hAnsi="Arial"/>
          <w:szCs w:val="21"/>
        </w:rPr>
        <w:t xml:space="preserve"> If you cancel </w:t>
      </w:r>
      <w:r w:rsidRPr="00093CD3">
        <w:rPr>
          <w:rFonts w:ascii="Arial" w:eastAsia="MS Gothic" w:hAnsi="Arial"/>
          <w:szCs w:val="21"/>
        </w:rPr>
        <w:t>export</w:t>
      </w:r>
      <w:r>
        <w:rPr>
          <w:rFonts w:ascii="Arial" w:eastAsia="MS Gothic" w:hAnsi="Arial"/>
          <w:szCs w:val="21"/>
        </w:rPr>
        <w:t>ing</w:t>
      </w:r>
      <w:r w:rsidRPr="00093CD3">
        <w:rPr>
          <w:rFonts w:ascii="Arial" w:eastAsia="MS Gothic" w:hAnsi="Arial"/>
          <w:szCs w:val="21"/>
        </w:rPr>
        <w:t xml:space="preserve">, click </w:t>
      </w:r>
      <w:r w:rsidRPr="00093CD3">
        <w:rPr>
          <w:rFonts w:ascii="Arial" w:hAnsi="Arial"/>
          <w:szCs w:val="21"/>
        </w:rPr>
        <w:t>[Cancel].</w:t>
      </w:r>
    </w:p>
    <w:p w:rsidR="004B55EB" w:rsidRPr="00093CD3" w:rsidRDefault="004B55EB" w:rsidP="0026054B">
      <w:pPr>
        <w:ind w:firstLineChars="200" w:firstLine="420"/>
        <w:jc w:val="left"/>
        <w:rPr>
          <w:rFonts w:ascii="Arial" w:hAnsi="Arial"/>
          <w:szCs w:val="21"/>
        </w:rPr>
      </w:pPr>
    </w:p>
    <w:p w:rsidR="004B55EB" w:rsidRPr="00093CD3" w:rsidRDefault="004B55EB" w:rsidP="0026054B">
      <w:pPr>
        <w:ind w:firstLineChars="200" w:firstLine="420"/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7" o:spid="_x0000_i1038" type="#_x0000_t75" style="width:190.45pt;height:55.65pt;visibility:visible">
            <v:imagedata r:id="rId18" o:title=""/>
          </v:shape>
        </w:pict>
      </w:r>
    </w:p>
    <w:p w:rsidR="004B55EB" w:rsidRPr="00093CD3" w:rsidRDefault="004B55EB" w:rsidP="00670FFD">
      <w:pPr>
        <w:jc w:val="center"/>
        <w:rPr>
          <w:rFonts w:ascii="Arial" w:hAnsi="Arial"/>
          <w:b/>
          <w:szCs w:val="21"/>
        </w:rPr>
      </w:pPr>
    </w:p>
    <w:p w:rsidR="004B55EB" w:rsidRPr="00093CD3" w:rsidRDefault="004B55EB" w:rsidP="009C2BA6">
      <w:pPr>
        <w:ind w:firstLine="420"/>
        <w:jc w:val="left"/>
        <w:rPr>
          <w:rFonts w:ascii="Arial" w:hAnsi="Arial"/>
          <w:szCs w:val="21"/>
        </w:rPr>
      </w:pPr>
      <w:r w:rsidRPr="00093CD3">
        <w:rPr>
          <w:rFonts w:ascii="Arial" w:eastAsia="MS Gothic" w:hAnsi="MS Gothic" w:hint="eastAsia"/>
          <w:szCs w:val="21"/>
        </w:rPr>
        <w:t>※</w:t>
      </w:r>
      <w:r w:rsidRPr="00093CD3">
        <w:rPr>
          <w:rFonts w:ascii="Arial" w:eastAsia="MS Gothic" w:hAnsi="Arial"/>
          <w:szCs w:val="21"/>
        </w:rPr>
        <w:t>In</w:t>
      </w:r>
      <w:r>
        <w:rPr>
          <w:rFonts w:ascii="Arial" w:eastAsia="MS Gothic" w:hAnsi="Arial"/>
          <w:szCs w:val="21"/>
        </w:rPr>
        <w:t xml:space="preserve"> case when files with the same file name </w:t>
      </w:r>
      <w:r w:rsidRPr="00093CD3">
        <w:rPr>
          <w:rFonts w:ascii="Arial" w:eastAsia="MS Gothic" w:hAnsi="Arial"/>
          <w:szCs w:val="21"/>
        </w:rPr>
        <w:t>exist</w:t>
      </w:r>
      <w:r>
        <w:rPr>
          <w:rFonts w:ascii="Arial" w:eastAsia="MS Gothic" w:hAnsi="Arial"/>
          <w:szCs w:val="21"/>
        </w:rPr>
        <w:t xml:space="preserve"> in the folder to export, its</w:t>
      </w:r>
      <w:r w:rsidRPr="00093CD3">
        <w:rPr>
          <w:rFonts w:ascii="Arial" w:eastAsia="MS Gothic" w:hAnsi="Arial"/>
          <w:szCs w:val="21"/>
        </w:rPr>
        <w:t xml:space="preserve"> file name is listed as follows.</w:t>
      </w:r>
    </w:p>
    <w:p w:rsidR="004B55EB" w:rsidRPr="009C2BA6" w:rsidRDefault="004B55EB" w:rsidP="00044D5A">
      <w:pPr>
        <w:ind w:firstLine="420"/>
        <w:jc w:val="left"/>
        <w:rPr>
          <w:rFonts w:ascii="Arial" w:hAnsi="Arial"/>
          <w:szCs w:val="21"/>
        </w:rPr>
      </w:pPr>
    </w:p>
    <w:p w:rsidR="004B55EB" w:rsidRPr="00093CD3" w:rsidRDefault="004B55EB" w:rsidP="002E14E2">
      <w:pPr>
        <w:ind w:firstLine="420"/>
        <w:jc w:val="center"/>
        <w:rPr>
          <w:rFonts w:ascii="Arial" w:hAnsi="Arial"/>
          <w:szCs w:val="21"/>
        </w:rPr>
      </w:pPr>
      <w:r w:rsidRPr="00801E42">
        <w:rPr>
          <w:rFonts w:ascii="Arial" w:hAnsi="Arial"/>
          <w:noProof/>
          <w:szCs w:val="21"/>
        </w:rPr>
        <w:pict>
          <v:shape id="図 38" o:spid="_x0000_i1039" type="#_x0000_t75" style="width:187.85pt;height:81.15pt;visibility:visible">
            <v:imagedata r:id="rId19" o:title=""/>
          </v:shape>
        </w:pict>
      </w:r>
    </w:p>
    <w:p w:rsidR="004B55EB" w:rsidRPr="00093CD3" w:rsidRDefault="004B55EB" w:rsidP="002E14E2">
      <w:pPr>
        <w:jc w:val="left"/>
        <w:rPr>
          <w:rFonts w:ascii="Arial" w:hAnsi="Arial"/>
          <w:szCs w:val="21"/>
        </w:rPr>
      </w:pPr>
    </w:p>
    <w:p w:rsidR="004B55EB" w:rsidRPr="00093CD3" w:rsidRDefault="004B55EB" w:rsidP="00C41C38">
      <w:pPr>
        <w:ind w:left="840"/>
        <w:jc w:val="left"/>
        <w:rPr>
          <w:rFonts w:ascii="Arial" w:hAnsi="Arial"/>
          <w:szCs w:val="21"/>
        </w:rPr>
      </w:pPr>
      <w:r w:rsidRPr="00093CD3">
        <w:rPr>
          <w:rFonts w:ascii="Arial" w:hAnsi="Arial"/>
          <w:szCs w:val="21"/>
        </w:rPr>
        <w:t xml:space="preserve">* In order to write over the </w:t>
      </w:r>
      <w:r>
        <w:rPr>
          <w:rFonts w:ascii="Arial" w:hAnsi="Arial"/>
          <w:szCs w:val="21"/>
        </w:rPr>
        <w:t>current</w:t>
      </w:r>
      <w:r w:rsidRPr="00093CD3">
        <w:rPr>
          <w:rFonts w:ascii="Arial" w:hAnsi="Arial"/>
          <w:szCs w:val="21"/>
        </w:rPr>
        <w:t xml:space="preserve"> data……</w:t>
      </w:r>
      <w:r>
        <w:rPr>
          <w:rFonts w:ascii="Arial" w:hAnsi="Arial"/>
          <w:szCs w:val="21"/>
        </w:rPr>
        <w:t xml:space="preserve"> </w:t>
      </w:r>
      <w:r w:rsidRPr="00093CD3">
        <w:rPr>
          <w:rFonts w:ascii="Arial" w:hAnsi="Arial"/>
          <w:szCs w:val="21"/>
        </w:rPr>
        <w:t>select “YES”.  T</w:t>
      </w:r>
      <w:r>
        <w:rPr>
          <w:rFonts w:ascii="Arial" w:hAnsi="Arial"/>
          <w:szCs w:val="21"/>
        </w:rPr>
        <w:t>hen the current</w:t>
      </w:r>
      <w:r w:rsidRPr="00093CD3">
        <w:rPr>
          <w:rFonts w:ascii="Arial" w:hAnsi="Arial"/>
          <w:szCs w:val="21"/>
        </w:rPr>
        <w:t xml:space="preserve"> data </w:t>
      </w:r>
      <w:r>
        <w:rPr>
          <w:rFonts w:ascii="Arial" w:hAnsi="Arial"/>
          <w:szCs w:val="21"/>
        </w:rPr>
        <w:t xml:space="preserve">in the folder </w:t>
      </w:r>
      <w:r w:rsidRPr="00093CD3">
        <w:rPr>
          <w:rFonts w:ascii="Arial" w:hAnsi="Arial"/>
          <w:szCs w:val="21"/>
        </w:rPr>
        <w:t>is deleted, and start exporting.</w:t>
      </w:r>
    </w:p>
    <w:p w:rsidR="004B55EB" w:rsidRPr="00093CD3" w:rsidRDefault="004B55EB" w:rsidP="002E14E2">
      <w:pPr>
        <w:ind w:left="2520" w:firstLine="840"/>
        <w:jc w:val="left"/>
        <w:rPr>
          <w:rFonts w:ascii="Arial" w:hAnsi="Arial"/>
          <w:szCs w:val="21"/>
        </w:rPr>
      </w:pPr>
    </w:p>
    <w:p w:rsidR="004B55EB" w:rsidRPr="00093CD3" w:rsidRDefault="004B55EB" w:rsidP="0026054B">
      <w:pPr>
        <w:ind w:leftChars="100" w:left="210" w:firstLineChars="300" w:firstLine="630"/>
        <w:jc w:val="left"/>
        <w:rPr>
          <w:rFonts w:ascii="Arial" w:hAnsi="Arial"/>
          <w:szCs w:val="21"/>
        </w:rPr>
      </w:pPr>
      <w:r w:rsidRPr="00093CD3">
        <w:rPr>
          <w:rFonts w:ascii="Arial" w:hAnsi="Arial"/>
          <w:szCs w:val="21"/>
        </w:rPr>
        <w:t>* In order to keep the current data</w:t>
      </w:r>
      <w:r>
        <w:rPr>
          <w:rFonts w:ascii="Arial" w:hAnsi="Arial"/>
          <w:szCs w:val="21"/>
        </w:rPr>
        <w:t xml:space="preserve">…… </w:t>
      </w:r>
      <w:r w:rsidRPr="00093CD3">
        <w:rPr>
          <w:rFonts w:ascii="Arial" w:hAnsi="Arial"/>
          <w:szCs w:val="21"/>
        </w:rPr>
        <w:t xml:space="preserve">select “NO”, </w:t>
      </w:r>
      <w:r>
        <w:rPr>
          <w:rFonts w:ascii="Arial" w:hAnsi="Arial"/>
          <w:szCs w:val="21"/>
        </w:rPr>
        <w:t>and then</w:t>
      </w:r>
      <w:r w:rsidRPr="00093CD3">
        <w:rPr>
          <w:rFonts w:ascii="Arial" w:hAnsi="Arial"/>
          <w:szCs w:val="21"/>
        </w:rPr>
        <w:t xml:space="preserve"> exporting is canceled.  </w:t>
      </w:r>
      <w:r>
        <w:rPr>
          <w:rFonts w:ascii="Arial" w:hAnsi="Arial"/>
          <w:szCs w:val="21"/>
        </w:rPr>
        <w:t xml:space="preserve">Try to export it again after copying </w:t>
      </w:r>
      <w:r w:rsidRPr="00093CD3">
        <w:rPr>
          <w:rFonts w:ascii="Arial" w:hAnsi="Arial"/>
          <w:szCs w:val="21"/>
        </w:rPr>
        <w:t>the f</w:t>
      </w:r>
      <w:r>
        <w:rPr>
          <w:rFonts w:ascii="Arial" w:hAnsi="Arial"/>
          <w:szCs w:val="21"/>
        </w:rPr>
        <w:t>ile to another folder, or changing</w:t>
      </w:r>
      <w:r w:rsidRPr="00093CD3">
        <w:rPr>
          <w:rFonts w:ascii="Arial" w:hAnsi="Arial"/>
          <w:szCs w:val="21"/>
        </w:rPr>
        <w:t xml:space="preserve"> [prefix].</w:t>
      </w:r>
    </w:p>
    <w:p w:rsidR="004B55EB" w:rsidRPr="00C41C38" w:rsidRDefault="004B55EB" w:rsidP="00670FFD">
      <w:pPr>
        <w:jc w:val="left"/>
        <w:rPr>
          <w:rFonts w:ascii="Arial" w:hAnsi="Arial"/>
          <w:b/>
          <w:szCs w:val="21"/>
        </w:rPr>
      </w:pPr>
    </w:p>
    <w:p w:rsidR="004B55EB" w:rsidRPr="00093CD3" w:rsidRDefault="004B55EB" w:rsidP="00C41C38">
      <w:pPr>
        <w:pStyle w:val="ListParagraph"/>
        <w:numPr>
          <w:ilvl w:val="0"/>
          <w:numId w:val="10"/>
        </w:numPr>
        <w:ind w:leftChars="0"/>
        <w:jc w:val="left"/>
        <w:rPr>
          <w:rFonts w:ascii="Arial" w:hAnsi="Arial"/>
        </w:rPr>
      </w:pPr>
      <w:r>
        <w:rPr>
          <w:rFonts w:ascii="Arial" w:hAnsi="Arial"/>
        </w:rPr>
        <w:t>When exporting has done, t</w:t>
      </w:r>
      <w:r w:rsidRPr="00093CD3">
        <w:rPr>
          <w:rFonts w:ascii="Arial" w:hAnsi="Arial"/>
        </w:rPr>
        <w:t>he message</w:t>
      </w:r>
      <w:r>
        <w:rPr>
          <w:rFonts w:ascii="Arial" w:hAnsi="Arial"/>
        </w:rPr>
        <w:t xml:space="preserve"> saying </w:t>
      </w:r>
      <w:r w:rsidRPr="00093CD3">
        <w:rPr>
          <w:rFonts w:ascii="Arial" w:hAnsi="Arial"/>
        </w:rPr>
        <w:t>”The data output has been completed” is displayed</w:t>
      </w:r>
      <w:r>
        <w:rPr>
          <w:rFonts w:ascii="Arial" w:hAnsi="Arial"/>
        </w:rPr>
        <w:t>.</w:t>
      </w:r>
      <w:r w:rsidRPr="00093CD3">
        <w:rPr>
          <w:rFonts w:ascii="Arial" w:hAnsi="Arial"/>
        </w:rPr>
        <w:t xml:space="preserve"> </w:t>
      </w:r>
    </w:p>
    <w:p w:rsidR="004B55EB" w:rsidRPr="00093CD3" w:rsidRDefault="004B55EB" w:rsidP="00670FFD">
      <w:pPr>
        <w:jc w:val="left"/>
        <w:rPr>
          <w:rFonts w:ascii="Arial" w:hAnsi="Arial"/>
          <w:szCs w:val="21"/>
        </w:rPr>
      </w:pPr>
    </w:p>
    <w:p w:rsidR="004B55EB" w:rsidRPr="00093CD3" w:rsidRDefault="004B55EB" w:rsidP="00093CD3">
      <w:pPr>
        <w:pStyle w:val="ListParagraph"/>
        <w:numPr>
          <w:ilvl w:val="0"/>
          <w:numId w:val="5"/>
        </w:numPr>
        <w:ind w:leftChars="0"/>
        <w:rPr>
          <w:rFonts w:ascii="Arial" w:hAnsi="Arial"/>
          <w:b/>
          <w:sz w:val="28"/>
          <w:szCs w:val="21"/>
        </w:rPr>
      </w:pPr>
      <w:r w:rsidRPr="00093CD3">
        <w:rPr>
          <w:rFonts w:ascii="Arial" w:hAnsi="Arial"/>
          <w:b/>
          <w:sz w:val="28"/>
          <w:szCs w:val="21"/>
        </w:rPr>
        <w:t xml:space="preserve">Exit the Application </w:t>
      </w:r>
    </w:p>
    <w:p w:rsidR="004B55EB" w:rsidRPr="00093CD3" w:rsidRDefault="004B55EB" w:rsidP="00670FFD">
      <w:pPr>
        <w:jc w:val="left"/>
        <w:rPr>
          <w:rFonts w:ascii="Arial" w:hAnsi="Arial"/>
          <w:szCs w:val="21"/>
        </w:rPr>
      </w:pPr>
    </w:p>
    <w:p w:rsidR="004B55EB" w:rsidRPr="00093CD3" w:rsidRDefault="004B55EB" w:rsidP="00093CD3">
      <w:pPr>
        <w:pStyle w:val="ListParagraph"/>
        <w:numPr>
          <w:ilvl w:val="0"/>
          <w:numId w:val="10"/>
        </w:numPr>
        <w:ind w:leftChars="0"/>
        <w:jc w:val="left"/>
        <w:rPr>
          <w:rFonts w:ascii="Arial" w:hAnsi="Arial"/>
          <w:szCs w:val="21"/>
        </w:rPr>
      </w:pPr>
      <w:r w:rsidRPr="00093CD3">
        <w:rPr>
          <w:rFonts w:ascii="Arial" w:hAnsi="Arial"/>
          <w:szCs w:val="21"/>
        </w:rPr>
        <w:t>Click [Close]</w:t>
      </w:r>
    </w:p>
    <w:p w:rsidR="004B55EB" w:rsidRPr="00093CD3" w:rsidRDefault="004B55EB" w:rsidP="007B3C12">
      <w:pPr>
        <w:jc w:val="center"/>
        <w:rPr>
          <w:rFonts w:ascii="Arial" w:hAnsi="Arial"/>
          <w:szCs w:val="21"/>
        </w:rPr>
      </w:pPr>
    </w:p>
    <w:p w:rsidR="004B55EB" w:rsidRPr="00093CD3" w:rsidRDefault="004B55EB" w:rsidP="0026054B">
      <w:pPr>
        <w:ind w:leftChars="200" w:left="420"/>
        <w:rPr>
          <w:rFonts w:ascii="Arial" w:hAnsi="Arial"/>
          <w:szCs w:val="21"/>
        </w:rPr>
      </w:pPr>
      <w:r w:rsidRPr="00093CD3">
        <w:rPr>
          <w:rFonts w:ascii="Arial" w:eastAsia="MS Gothic" w:hAnsi="MS Gothic" w:hint="eastAsia"/>
          <w:szCs w:val="21"/>
        </w:rPr>
        <w:t>※</w:t>
      </w:r>
      <w:r>
        <w:rPr>
          <w:rFonts w:ascii="Arial" w:eastAsia="MS Gothic" w:hAnsi="MS Gothic"/>
          <w:szCs w:val="21"/>
        </w:rPr>
        <w:t xml:space="preserve"> </w:t>
      </w:r>
      <w:r w:rsidRPr="00093CD3">
        <w:rPr>
          <w:rFonts w:ascii="Arial" w:eastAsia="MS Gothic" w:hAnsi="Arial"/>
          <w:szCs w:val="21"/>
        </w:rPr>
        <w:t xml:space="preserve">In order to save the current setting, check the box of </w:t>
      </w:r>
      <w:r w:rsidRPr="00093CD3">
        <w:rPr>
          <w:rFonts w:ascii="Arial" w:hAnsi="Arial"/>
          <w:szCs w:val="21"/>
        </w:rPr>
        <w:t>[Save Setting Parameters] and then close the application.</w:t>
      </w:r>
    </w:p>
    <w:p w:rsidR="004B55EB" w:rsidRPr="00093CD3" w:rsidRDefault="004B55EB" w:rsidP="007B3C12">
      <w:pPr>
        <w:rPr>
          <w:rFonts w:ascii="Arial" w:hAnsi="Arial"/>
          <w:szCs w:val="21"/>
        </w:rPr>
      </w:pPr>
    </w:p>
    <w:p w:rsidR="004B55EB" w:rsidRPr="00093CD3" w:rsidRDefault="004B55EB" w:rsidP="007B3C12">
      <w:pPr>
        <w:rPr>
          <w:rFonts w:ascii="Arial" w:hAnsi="Arial"/>
          <w:szCs w:val="21"/>
        </w:rPr>
      </w:pPr>
    </w:p>
    <w:p w:rsidR="004B55EB" w:rsidRPr="00093CD3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>
      <w:pPr>
        <w:widowControl/>
        <w:jc w:val="left"/>
        <w:rPr>
          <w:rFonts w:ascii="Arial" w:hAnsi="Arial"/>
          <w:szCs w:val="21"/>
        </w:rPr>
      </w:pPr>
      <w:r w:rsidRPr="00093CD3">
        <w:rPr>
          <w:rFonts w:ascii="Arial" w:hAnsi="Arial"/>
          <w:szCs w:val="21"/>
        </w:rPr>
        <w:br w:type="page"/>
      </w:r>
    </w:p>
    <w:p w:rsidR="004B55EB" w:rsidRPr="00230125" w:rsidRDefault="004B55EB" w:rsidP="007B3C12">
      <w:pPr>
        <w:rPr>
          <w:rFonts w:ascii="Arial" w:hAnsi="Arial"/>
          <w:b/>
          <w:sz w:val="24"/>
          <w:szCs w:val="21"/>
        </w:rPr>
      </w:pPr>
      <w:r w:rsidRPr="00230125">
        <w:rPr>
          <w:rFonts w:ascii="Arial" w:hAnsi="Arial"/>
          <w:b/>
          <w:sz w:val="24"/>
          <w:szCs w:val="21"/>
        </w:rPr>
        <w:t xml:space="preserve">&lt; APPENDIX 1 &gt; </w:t>
      </w:r>
      <w:r>
        <w:rPr>
          <w:rFonts w:ascii="Arial" w:hAnsi="Arial"/>
          <w:b/>
          <w:sz w:val="24"/>
          <w:szCs w:val="21"/>
        </w:rPr>
        <w:t>contents of the exported file.</w:t>
      </w:r>
    </w:p>
    <w:p w:rsidR="004B55EB" w:rsidRPr="00230125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7B3C12">
      <w:pPr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>
        <w:rPr>
          <w:rFonts w:ascii="Arial" w:hAnsi="Arial"/>
          <w:b/>
          <w:sz w:val="24"/>
          <w:szCs w:val="21"/>
        </w:rPr>
        <w:t>Additional information</w:t>
      </w:r>
      <w:r>
        <w:rPr>
          <w:rFonts w:ascii="Arial" w:hAnsi="Arial" w:hint="eastAsia"/>
          <w:b/>
          <w:sz w:val="24"/>
          <w:szCs w:val="21"/>
        </w:rPr>
        <w:t>（</w:t>
      </w:r>
      <w:r>
        <w:rPr>
          <w:rFonts w:ascii="Arial" w:hAnsi="Arial"/>
          <w:b/>
          <w:sz w:val="24"/>
          <w:szCs w:val="21"/>
        </w:rPr>
        <w:t>patient / capture information</w:t>
      </w:r>
      <w:r w:rsidRPr="00230125">
        <w:rPr>
          <w:rFonts w:ascii="Arial" w:hAnsi="Arial" w:hint="eastAsia"/>
          <w:b/>
          <w:sz w:val="24"/>
          <w:szCs w:val="21"/>
        </w:rPr>
        <w:t>）</w:t>
      </w:r>
      <w:r w:rsidRPr="00230125">
        <w:rPr>
          <w:rFonts w:ascii="Arial" w:hAnsi="Arial"/>
          <w:b/>
          <w:sz w:val="24"/>
          <w:szCs w:val="21"/>
        </w:rPr>
        <w:t xml:space="preserve"> … </w:t>
      </w:r>
      <w:r>
        <w:rPr>
          <w:rFonts w:ascii="Arial" w:hAnsi="Arial"/>
          <w:b/>
          <w:sz w:val="24"/>
          <w:szCs w:val="21"/>
        </w:rPr>
        <w:t>common info.</w:t>
      </w:r>
    </w:p>
    <w:tbl>
      <w:tblPr>
        <w:tblW w:w="0" w:type="auto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9"/>
        <w:gridCol w:w="5103"/>
      </w:tblGrid>
      <w:tr w:rsidR="004B55EB" w:rsidRPr="00022BBB" w:rsidTr="00022BBB">
        <w:tc>
          <w:tcPr>
            <w:tcW w:w="3119" w:type="dxa"/>
            <w:shd w:val="pct20" w:color="auto" w:fill="auto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103" w:type="dxa"/>
            <w:shd w:val="pct20" w:color="auto" w:fill="auto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Notes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Export Software Ver.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Version of the data collector.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Export Date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Year / month / day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Export Time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Hour / minute /second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Data No.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Data file Number. </w:t>
            </w:r>
            <w:r w:rsidRPr="00022BBB">
              <w:rPr>
                <w:rFonts w:ascii="Arial" w:hAnsi="Arial" w:hint="eastAsia"/>
                <w:szCs w:val="21"/>
              </w:rPr>
              <w:t>（</w:t>
            </w:r>
            <w:r w:rsidRPr="00022BBB">
              <w:rPr>
                <w:rFonts w:ascii="Arial" w:hAnsi="Arial"/>
                <w:szCs w:val="21"/>
              </w:rPr>
              <w:t>FDS/FDA file</w:t>
            </w:r>
            <w:r w:rsidRPr="00022BBB">
              <w:rPr>
                <w:rFonts w:ascii="Arial" w:hAnsi="Arial" w:hint="eastAsia"/>
                <w:szCs w:val="21"/>
              </w:rPr>
              <w:t>）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Patient ID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Last Name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First Name</w:t>
            </w:r>
          </w:p>
        </w:tc>
        <w:tc>
          <w:tcPr>
            <w:tcW w:w="5103" w:type="dxa"/>
          </w:tcPr>
          <w:p w:rsidR="004B55EB" w:rsidRPr="00022BBB" w:rsidRDefault="004B55EB" w:rsidP="007B3C12">
            <w:pPr>
              <w:rPr>
                <w:rFonts w:ascii="Arial" w:hAnsi="Arial"/>
                <w:szCs w:val="21"/>
              </w:rPr>
            </w:pPr>
          </w:p>
        </w:tc>
      </w:tr>
      <w:tr w:rsidR="004B55EB" w:rsidRPr="00B30387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Gender</w:t>
            </w:r>
          </w:p>
        </w:tc>
        <w:tc>
          <w:tcPr>
            <w:tcW w:w="5103" w:type="dxa"/>
          </w:tcPr>
          <w:p w:rsidR="004B55EB" w:rsidRPr="00B30387" w:rsidRDefault="004B55EB" w:rsidP="00EA4CB0">
            <w:pPr>
              <w:rPr>
                <w:rFonts w:ascii="Arial" w:hAnsi="Arial"/>
                <w:szCs w:val="21"/>
              </w:rPr>
            </w:pPr>
            <w:r w:rsidRPr="00B30387">
              <w:rPr>
                <w:rFonts w:ascii="Arial" w:hAnsi="Arial"/>
                <w:szCs w:val="21"/>
              </w:rPr>
              <w:t>Male / Female</w:t>
            </w:r>
          </w:p>
          <w:p w:rsidR="004B55EB" w:rsidRPr="00B30387" w:rsidRDefault="004B55EB" w:rsidP="00EA4CB0">
            <w:pPr>
              <w:rPr>
                <w:rFonts w:ascii="Arial" w:hAnsi="Arial"/>
                <w:szCs w:val="21"/>
              </w:rPr>
            </w:pPr>
            <w:r w:rsidRPr="00B30387">
              <w:rPr>
                <w:rFonts w:ascii="Arial" w:hAnsi="Arial"/>
                <w:szCs w:val="21"/>
              </w:rPr>
              <w:t>n/a</w:t>
            </w:r>
            <w:r w:rsidRPr="00022BBB">
              <w:rPr>
                <w:rFonts w:ascii="Arial" w:hAnsi="Arial" w:hint="eastAsia"/>
                <w:szCs w:val="21"/>
              </w:rPr>
              <w:t xml:space="preserve">　　　　</w:t>
            </w:r>
            <w:r w:rsidRPr="00B30387">
              <w:rPr>
                <w:rFonts w:ascii="Arial" w:hAnsi="Arial"/>
                <w:szCs w:val="21"/>
              </w:rPr>
              <w:t>… No data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DOB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Birthday</w:t>
            </w:r>
          </w:p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 w:hint="eastAsia"/>
                <w:szCs w:val="21"/>
              </w:rPr>
              <w:t>（</w:t>
            </w:r>
            <w:r w:rsidRPr="00022BBB">
              <w:rPr>
                <w:rFonts w:ascii="Arial" w:hAnsi="Arial"/>
                <w:szCs w:val="21"/>
              </w:rPr>
              <w:t>No data shown as ”n/a”</w:t>
            </w:r>
            <w:r w:rsidRPr="00022BBB">
              <w:rPr>
                <w:rFonts w:ascii="Arial" w:hAnsi="Arial" w:hint="eastAsia"/>
                <w:szCs w:val="21"/>
              </w:rPr>
              <w:t>）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Ethnicity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Eye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  ... OU</w:t>
            </w:r>
          </w:p>
          <w:p w:rsidR="004B55EB" w:rsidRPr="00022BBB" w:rsidRDefault="004B55EB" w:rsidP="00867632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L </w:t>
            </w:r>
            <w:r w:rsidRPr="00022BBB">
              <w:rPr>
                <w:rFonts w:ascii="Arial" w:hAnsi="Arial" w:hint="eastAsia"/>
                <w:szCs w:val="21"/>
              </w:rPr>
              <w:t xml:space="preserve">　</w:t>
            </w:r>
            <w:r w:rsidRPr="00022BBB">
              <w:rPr>
                <w:rFonts w:ascii="Arial" w:hAnsi="Arial"/>
                <w:szCs w:val="21"/>
              </w:rPr>
              <w:t>... OS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Capture Date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Year / month / day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Capture Time</w:t>
            </w:r>
          </w:p>
        </w:tc>
        <w:tc>
          <w:tcPr>
            <w:tcW w:w="5103" w:type="dxa"/>
          </w:tcPr>
          <w:p w:rsidR="004B55EB" w:rsidRPr="00022BBB" w:rsidRDefault="004B55EB" w:rsidP="005E0F5E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Hour / minute /second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5103" w:type="dxa"/>
          </w:tcPr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Resolution</w:t>
            </w:r>
          </w:p>
        </w:tc>
        <w:tc>
          <w:tcPr>
            <w:tcW w:w="5103" w:type="dxa"/>
          </w:tcPr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  <w:tc>
          <w:tcPr>
            <w:tcW w:w="5103" w:type="dxa"/>
          </w:tcPr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 / Macula / Center / wide</w:t>
            </w:r>
          </w:p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 fixation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F830B5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Image Quality</w:t>
            </w:r>
          </w:p>
        </w:tc>
        <w:tc>
          <w:tcPr>
            <w:tcW w:w="5103" w:type="dxa"/>
          </w:tcPr>
          <w:p w:rsidR="004B55EB" w:rsidRPr="00022BBB" w:rsidRDefault="004B55EB" w:rsidP="00F830B5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OCT Focus Mode</w:t>
            </w:r>
          </w:p>
        </w:tc>
        <w:tc>
          <w:tcPr>
            <w:tcW w:w="5103" w:type="dxa"/>
          </w:tcPr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Vetrious</w:t>
            </w:r>
          </w:p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Choroidal</w:t>
            </w:r>
          </w:p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Cornea</w:t>
            </w:r>
          </w:p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Deep pos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AF120B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Model Name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Capture Software Ver.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Analysis Software Ver.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Analysis Mode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Fine</w:t>
            </w:r>
          </w:p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Basic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Sph. Power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unit: Diopter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Cyl. Power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unit: Diopter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Corneal Radius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unit: mm</w:t>
            </w:r>
          </w:p>
        </w:tc>
      </w:tr>
      <w:tr w:rsidR="004B55EB" w:rsidRPr="00022BBB" w:rsidTr="00022BBB"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Axial Length</w:t>
            </w:r>
          </w:p>
        </w:tc>
        <w:tc>
          <w:tcPr>
            <w:tcW w:w="510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unit: mm</w:t>
            </w:r>
          </w:p>
        </w:tc>
      </w:tr>
      <w:tr w:rsidR="004B55EB" w:rsidRPr="00B30387" w:rsidTr="00022BBB">
        <w:trPr>
          <w:trHeight w:val="70"/>
        </w:trPr>
        <w:tc>
          <w:tcPr>
            <w:tcW w:w="3119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Contents</w:t>
            </w:r>
          </w:p>
        </w:tc>
        <w:tc>
          <w:tcPr>
            <w:tcW w:w="5103" w:type="dxa"/>
          </w:tcPr>
          <w:p w:rsidR="004B55EB" w:rsidRPr="00B30387" w:rsidRDefault="004B55EB" w:rsidP="00867632">
            <w:pPr>
              <w:rPr>
                <w:rFonts w:ascii="Arial" w:hAnsi="Arial"/>
                <w:szCs w:val="21"/>
              </w:rPr>
            </w:pPr>
            <w:r w:rsidRPr="00B30387">
              <w:rPr>
                <w:rFonts w:ascii="Arial" w:hAnsi="Arial"/>
                <w:szCs w:val="21"/>
              </w:rPr>
              <w:t>RNFL  / GCL+ / GCL++ / Retina / Cornea</w:t>
            </w:r>
          </w:p>
        </w:tc>
      </w:tr>
    </w:tbl>
    <w:p w:rsidR="004B55EB" w:rsidRPr="00B30387" w:rsidRDefault="004B55EB" w:rsidP="007B3C12">
      <w:pPr>
        <w:widowControl/>
        <w:jc w:val="left"/>
        <w:rPr>
          <w:rFonts w:ascii="MS Gothic" w:eastAsia="MS Gothic" w:hAnsi="MS Gothic" w:cs="MS Gothic"/>
          <w:b/>
          <w:sz w:val="24"/>
          <w:szCs w:val="21"/>
        </w:rPr>
      </w:pPr>
    </w:p>
    <w:p w:rsidR="004B55EB" w:rsidRPr="00B30387" w:rsidRDefault="004B55EB" w:rsidP="00AF120B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Pr="009E4262" w:rsidRDefault="004B55EB" w:rsidP="009E4262">
      <w:pPr>
        <w:widowControl/>
        <w:jc w:val="left"/>
        <w:rPr>
          <w:rFonts w:ascii="MS Gothic" w:eastAsia="MS Gothic" w:hAnsi="MS Gothic" w:cs="MS Gothic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3D (Disc)</w:t>
      </w:r>
    </w:p>
    <w:p w:rsidR="004B55EB" w:rsidRDefault="004B55EB" w:rsidP="00AF120B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Pr="009E4262" w:rsidRDefault="004B55EB" w:rsidP="00AF120B">
      <w:pPr>
        <w:widowControl/>
        <w:jc w:val="left"/>
        <w:rPr>
          <w:rFonts w:ascii="Arial" w:hAnsi="Arial"/>
          <w:szCs w:val="21"/>
        </w:rPr>
      </w:pPr>
      <w:r w:rsidRPr="009E4262">
        <w:rPr>
          <w:rFonts w:ascii="Arial" w:hAnsi="Arial"/>
          <w:szCs w:val="21"/>
        </w:rPr>
        <w:t>File name</w:t>
      </w:r>
      <w:r w:rsidRPr="009E4262">
        <w:rPr>
          <w:rFonts w:ascii="Arial" w:hAnsi="Arial" w:hint="eastAsia"/>
          <w:szCs w:val="21"/>
        </w:rPr>
        <w:t>：</w:t>
      </w:r>
      <w:r w:rsidRPr="009E4262">
        <w:rPr>
          <w:rFonts w:ascii="Arial" w:hAnsi="Arial"/>
          <w:szCs w:val="21"/>
        </w:rPr>
        <w:t>XXX_3D_DISC.csv</w:t>
      </w:r>
    </w:p>
    <w:p w:rsidR="004B55EB" w:rsidRPr="009E4262" w:rsidRDefault="004B55EB" w:rsidP="000D7295">
      <w:pPr>
        <w:widowControl/>
        <w:jc w:val="left"/>
        <w:rPr>
          <w:rFonts w:ascii="Arial" w:hAnsi="Arial"/>
          <w:szCs w:val="21"/>
        </w:rPr>
      </w:pPr>
      <w:r w:rsidRPr="009E4262">
        <w:rPr>
          <w:rFonts w:ascii="Arial" w:hAnsi="Arial"/>
          <w:szCs w:val="21"/>
        </w:rPr>
        <w:t xml:space="preserve">Exported scan size: 6.0 x </w:t>
      </w:r>
      <w:smartTag w:uri="urn:schemas-microsoft-com:office:smarttags" w:element="metricconverter">
        <w:smartTagPr>
          <w:attr w:name="ProductID" w:val="6.0 mm"/>
        </w:smartTagPr>
        <w:r w:rsidRPr="009E4262">
          <w:rPr>
            <w:rFonts w:ascii="Arial" w:hAnsi="Arial"/>
            <w:szCs w:val="21"/>
          </w:rPr>
          <w:t>6.0 mm</w:t>
        </w:r>
      </w:smartTag>
      <w:r w:rsidRPr="009E4262">
        <w:rPr>
          <w:rFonts w:ascii="Arial" w:hAnsi="Arial"/>
          <w:szCs w:val="21"/>
        </w:rPr>
        <w:t xml:space="preserve"> / 4.5 x </w:t>
      </w:r>
      <w:smartTag w:uri="urn:schemas-microsoft-com:office:smarttags" w:element="metricconverter">
        <w:smartTagPr>
          <w:attr w:name="ProductID" w:val="4.5 mm"/>
        </w:smartTagPr>
        <w:r w:rsidRPr="009E4262">
          <w:rPr>
            <w:rFonts w:ascii="Arial" w:hAnsi="Arial"/>
            <w:szCs w:val="21"/>
          </w:rPr>
          <w:t>4.5 mm</w:t>
        </w:r>
      </w:smartTag>
    </w:p>
    <w:p w:rsidR="004B55EB" w:rsidRPr="00230125" w:rsidRDefault="004B55EB" w:rsidP="0026054B">
      <w:pPr>
        <w:widowControl/>
        <w:ind w:firstLineChars="50" w:firstLine="105"/>
        <w:jc w:val="left"/>
        <w:rPr>
          <w:rFonts w:ascii="Arial" w:hAnsi="Arial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0"/>
        <w:gridCol w:w="5245"/>
        <w:gridCol w:w="2268"/>
      </w:tblGrid>
      <w:tr w:rsidR="004B55EB" w:rsidRPr="00022BBB" w:rsidTr="00022BBB">
        <w:tc>
          <w:tcPr>
            <w:tcW w:w="2410" w:type="dxa"/>
            <w:shd w:val="pct20" w:color="auto" w:fill="auto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245" w:type="dxa"/>
            <w:shd w:val="pct20" w:color="auto" w:fill="auto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2268" w:type="dxa"/>
            <w:shd w:val="pct20" w:color="auto" w:fill="auto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Total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 of circular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4_T</w:t>
            </w:r>
          </w:p>
        </w:tc>
        <w:tc>
          <w:tcPr>
            <w:tcW w:w="5245" w:type="dxa"/>
            <w:vMerge w:val="restart"/>
            <w:vAlign w:val="center"/>
          </w:tcPr>
          <w:p w:rsidR="004B55EB" w:rsidRPr="00022BBB" w:rsidRDefault="004B55EB" w:rsidP="00131C1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4sector</w:t>
            </w:r>
          </w:p>
        </w:tc>
        <w:tc>
          <w:tcPr>
            <w:tcW w:w="2268" w:type="dxa"/>
            <w:vMerge w:val="restart"/>
            <w:vAlign w:val="center"/>
          </w:tcPr>
          <w:p w:rsidR="004B55EB" w:rsidRPr="00022BBB" w:rsidRDefault="004B55EB" w:rsidP="00131C1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4_S</w:t>
            </w:r>
          </w:p>
        </w:tc>
        <w:tc>
          <w:tcPr>
            <w:tcW w:w="5245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  <w:tc>
          <w:tcPr>
            <w:tcW w:w="2268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4_N</w:t>
            </w:r>
          </w:p>
        </w:tc>
        <w:tc>
          <w:tcPr>
            <w:tcW w:w="5245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  <w:tc>
          <w:tcPr>
            <w:tcW w:w="2268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4_I</w:t>
            </w:r>
          </w:p>
        </w:tc>
        <w:tc>
          <w:tcPr>
            <w:tcW w:w="5245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  <w:tc>
          <w:tcPr>
            <w:tcW w:w="2268" w:type="dxa"/>
            <w:vMerge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</w:t>
            </w:r>
          </w:p>
        </w:tc>
        <w:tc>
          <w:tcPr>
            <w:tcW w:w="5245" w:type="dxa"/>
            <w:vMerge w:val="restart"/>
            <w:vAlign w:val="center"/>
          </w:tcPr>
          <w:p w:rsidR="004B55EB" w:rsidRPr="00022BBB" w:rsidRDefault="004B55EB" w:rsidP="00131C1F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each12sector</w:t>
            </w:r>
          </w:p>
        </w:tc>
        <w:tc>
          <w:tcPr>
            <w:tcW w:w="2268" w:type="dxa"/>
            <w:vMerge w:val="restart"/>
            <w:vAlign w:val="center"/>
          </w:tcPr>
          <w:p w:rsidR="004B55EB" w:rsidRPr="00022BBB" w:rsidRDefault="004B55EB" w:rsidP="00131C1F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12_TS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12_ST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12_SN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12_NS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12_NI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12_IN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12_IT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12_TI</w:t>
            </w:r>
          </w:p>
        </w:tc>
        <w:tc>
          <w:tcPr>
            <w:tcW w:w="5245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4B55EB" w:rsidRPr="00022BBB" w:rsidRDefault="004B55EB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 Area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 area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2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Cup Area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Cup area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2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Rim Area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Rim area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2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Cup Volume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Cup volume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3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Rim Volume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Rim volume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3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C/D Area Ratio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C/D area ratio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Linear C/D Ratio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 xml:space="preserve">Square root of C/D area 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Vertical C/D Ratio</w:t>
            </w:r>
            <w:r w:rsidRPr="00022BBB">
              <w:rPr>
                <w:rFonts w:ascii="Arial" w:hAnsi="Arial"/>
                <w:szCs w:val="21"/>
                <w:vertAlign w:val="superscript"/>
              </w:rPr>
              <w:t>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Vertical C/D ratio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 Dia.(V)</w:t>
            </w:r>
            <w:r w:rsidRPr="00022BBB">
              <w:rPr>
                <w:rFonts w:ascii="Arial" w:hAnsi="Arial"/>
                <w:szCs w:val="21"/>
                <w:vertAlign w:val="superscript"/>
              </w:rPr>
              <w:t xml:space="preserve"> 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Vertical disc diameter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 Dia.(H)</w:t>
            </w:r>
            <w:r w:rsidRPr="00022BBB">
              <w:rPr>
                <w:rFonts w:ascii="Arial" w:hAnsi="Arial"/>
                <w:szCs w:val="21"/>
                <w:vertAlign w:val="superscript"/>
              </w:rPr>
              <w:t xml:space="preserve"> *</w:t>
            </w:r>
          </w:p>
        </w:tc>
        <w:tc>
          <w:tcPr>
            <w:tcW w:w="5245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Horizontal disc diameter</w:t>
            </w:r>
          </w:p>
        </w:tc>
        <w:tc>
          <w:tcPr>
            <w:tcW w:w="226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</w:p>
        </w:tc>
      </w:tr>
    </w:tbl>
    <w:p w:rsidR="004B55EB" w:rsidRPr="00230125" w:rsidRDefault="004B55EB" w:rsidP="000D7295">
      <w:pPr>
        <w:rPr>
          <w:rFonts w:ascii="Arial" w:hAnsi="Arial"/>
          <w:szCs w:val="21"/>
        </w:rPr>
      </w:pPr>
      <w:r w:rsidRPr="00230125">
        <w:rPr>
          <w:rFonts w:ascii="Arial" w:hAnsi="Arial"/>
          <w:szCs w:val="21"/>
        </w:rPr>
        <w:t xml:space="preserve">*) </w:t>
      </w:r>
      <w:r>
        <w:rPr>
          <w:rFonts w:ascii="Arial" w:hAnsi="Arial"/>
          <w:szCs w:val="21"/>
        </w:rPr>
        <w:t>Disc topography is applied to “3D Disc, size6.0 x 6.0, resolution</w:t>
      </w:r>
      <w:r w:rsidRPr="00230125">
        <w:rPr>
          <w:rFonts w:ascii="Arial" w:hAnsi="Arial"/>
          <w:szCs w:val="21"/>
        </w:rPr>
        <w:t xml:space="preserve"> 512 x </w:t>
      </w:r>
      <w:smartTag w:uri="urn:schemas-microsoft-com:office:smarttags" w:element="metricconverter">
        <w:smartTagPr>
          <w:attr w:name="ProductID" w:val="128”"/>
        </w:smartTagPr>
        <w:r w:rsidRPr="00230125">
          <w:rPr>
            <w:rFonts w:ascii="Arial" w:hAnsi="Arial"/>
            <w:szCs w:val="21"/>
          </w:rPr>
          <w:t>128</w:t>
        </w:r>
        <w:r>
          <w:rPr>
            <w:rFonts w:ascii="Arial" w:hAnsi="Arial"/>
            <w:szCs w:val="21"/>
          </w:rPr>
          <w:t>”</w:t>
        </w:r>
      </w:smartTag>
      <w:r>
        <w:rPr>
          <w:rFonts w:ascii="Arial" w:hAnsi="Arial"/>
          <w:szCs w:val="21"/>
        </w:rPr>
        <w:t>.</w:t>
      </w:r>
    </w:p>
    <w:p w:rsidR="004B55EB" w:rsidRPr="00143489" w:rsidRDefault="004B55EB" w:rsidP="00BA0889">
      <w:pPr>
        <w:rPr>
          <w:rFonts w:ascii="Arial" w:hAnsi="Arial"/>
          <w:szCs w:val="21"/>
        </w:rPr>
      </w:pPr>
    </w:p>
    <w:p w:rsidR="004B55EB" w:rsidRPr="00230125" w:rsidRDefault="004B55EB" w:rsidP="00131C1F">
      <w:pPr>
        <w:widowControl/>
        <w:jc w:val="center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in;margin-top:126pt;width:97.05pt;height:129.6pt;z-index:251666944" filled="f" stroked="f">
            <v:textbox style="mso-next-textbox:#_x0000_s1028;mso-fit-shape-to-text:t">
              <w:txbxContent>
                <w:p w:rsidR="004B55EB" w:rsidRPr="00022BBB" w:rsidRDefault="004B55EB" w:rsidP="00143489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12sectors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29" type="#_x0000_t202" style="position:absolute;left:0;text-align:left;margin-left:114.65pt;margin-top:126pt;width:97.05pt;height:129.6pt;z-index:251665920" filled="f" stroked="f">
            <v:textbox style="mso-next-textbox:#_x0000_s1029;mso-fit-shape-to-text:t">
              <w:txbxContent>
                <w:p w:rsidR="004B55EB" w:rsidRPr="00022BBB" w:rsidRDefault="004B55EB" w:rsidP="00143489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4sectors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テキスト ボックス 6" o:spid="_x0000_s1030" type="#_x0000_t202" style="position:absolute;left:0;text-align:left;margin-left:328.25pt;margin-top:.35pt;width:25.1pt;height:35.8pt;z-index:2516311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" filled="f" stroked="f">
            <v:path arrowok="t"/>
            <v:textbox style="mso-next-textbox:#テキスト ボックス 6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1" type="#_x0000_t202" style="position:absolute;left:0;text-align:left;margin-left:296.45pt;margin-top:4.85pt;width:36.65pt;height:25.6pt;z-index:2516372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" filled="f" stroked="f">
            <v:path arrowok="t"/>
            <v:textbox style="mso-next-textbox:#_x0000_s1031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SN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2" type="#_x0000_t202" style="position:absolute;left:0;text-align:left;margin-left:273.95pt;margin-top:25pt;width:36.65pt;height:25.6pt;z-index:2516382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" filled="f" stroked="f">
            <v:path arrowok="t"/>
            <v:textbox style="mso-next-textbox:#_x0000_s1032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NS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3" type="#_x0000_t202" style="position:absolute;left:0;text-align:left;margin-left:277.6pt;margin-top:78.45pt;width:30.45pt;height:25.6pt;z-index:2516392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" filled="f" stroked="f">
            <v:path arrowok="t"/>
            <v:textbox style="mso-next-textbox:#_x0000_s1033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NI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4" type="#_x0000_t202" style="position:absolute;left:0;text-align:left;margin-left:297.8pt;margin-top:99.35pt;width:30.45pt;height:25.6pt;z-index:2516403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" filled="f" stroked="f">
            <v:path arrowok="t"/>
            <v:textbox style="mso-next-textbox:#_x0000_s1034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IN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5" type="#_x0000_t202" style="position:absolute;left:0;text-align:left;margin-left:329.6pt;margin-top:105.35pt;width:18.85pt;height:25.6pt;z-index:2516331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" filled="f" stroked="f">
            <v:path arrowok="t"/>
            <v:textbox style="mso-next-textbox:#_x0000_s1035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6" type="#_x0000_t202" style="position:absolute;left:0;text-align:left;margin-left:353.95pt;margin-top:97.85pt;width:28.65pt;height:25.6pt;z-index:2516413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" filled="f" stroked="f">
            <v:path arrowok="t"/>
            <v:textbox style="mso-next-textbox:#_x0000_s1036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IT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7" type="#_x0000_t202" style="position:absolute;left:0;text-align:left;margin-left:351.25pt;margin-top:5.6pt;width:34.85pt;height:25.6pt;z-index:2516352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" filled="f" stroked="f">
            <v:path arrowok="t"/>
            <v:textbox style="mso-next-textbox:#_x0000_s1037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ST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8" type="#_x0000_t202" style="position:absolute;left:0;text-align:left;margin-left:372.65pt;margin-top:77.7pt;width:28.65pt;height:25.6pt;z-index:251642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" filled="f" stroked="f">
            <v:path arrowok="t"/>
            <v:textbox style="mso-next-textbox:#_x0000_s1038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TI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9" type="#_x0000_t202" style="position:absolute;left:0;text-align:left;margin-left:371pt;margin-top:24.25pt;width:34.85pt;height:25.6pt;z-index:2516362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" filled="f" stroked="f">
            <v:path arrowok="t"/>
            <v:textbox style="mso-next-textbox:#_x0000_s1039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TS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0" type="#_x0000_t202" style="position:absolute;left:0;text-align:left;margin-left:274.35pt;margin-top:51.35pt;width:26pt;height:25.6pt;z-index:2516341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" filled="f" stroked="f">
            <v:path arrowok="t"/>
            <v:textbox style="mso-next-textbox:#_x0000_s1040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1" type="#_x0000_t202" style="position:absolute;left:0;text-align:left;margin-left:382.45pt;margin-top:52.1pt;width:24.2pt;height:25.6pt;z-index:2516321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" filled="f" stroked="f">
            <v:path arrowok="t"/>
            <v:textbox style="mso-next-textbox:#_x0000_s1041;mso-fit-shape-to-text:t">
              <w:txbxContent>
                <w:p w:rsidR="004B55EB" w:rsidRPr="00022BBB" w:rsidRDefault="004B55EB" w:rsidP="00782F1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2" type="#_x0000_t202" style="position:absolute;left:0;text-align:left;margin-left:157.95pt;margin-top:101.5pt;width:18.85pt;height:25.6pt;z-index:2516290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" filled="f" stroked="f">
            <v:path arrowok="t"/>
            <v:textbox style="mso-next-textbox:#_x0000_s1042;mso-fit-shape-to-text:t">
              <w:txbxContent>
                <w:p w:rsidR="004B55EB" w:rsidRPr="00022BBB" w:rsidRDefault="004B55EB" w:rsidP="00623F5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3" type="#_x0000_t202" style="position:absolute;left:0;text-align:left;margin-left:100.2pt;margin-top:51.35pt;width:26pt;height:25.6pt;z-index:2516280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" filled="f" stroked="f">
            <v:path arrowok="t"/>
            <v:textbox style="mso-next-textbox:#_x0000_s1043;mso-fit-shape-to-text:t">
              <w:txbxContent>
                <w:p w:rsidR="004B55EB" w:rsidRPr="00022BBB" w:rsidRDefault="004B55EB" w:rsidP="00623F5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4" type="#_x0000_t202" style="position:absolute;left:0;text-align:left;margin-left:203.75pt;margin-top:51.35pt;width:24.2pt;height:25.6pt;z-index:2516300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" filled="f" stroked="f">
            <v:path arrowok="t"/>
            <v:textbox style="mso-next-textbox:#_x0000_s1044;mso-fit-shape-to-text:t">
              <w:txbxContent>
                <w:p w:rsidR="004B55EB" w:rsidRPr="00022BBB" w:rsidRDefault="004B55EB" w:rsidP="0037044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5" type="#_x0000_t202" style="position:absolute;left:0;text-align:left;margin-left:154.2pt;margin-top:.35pt;width:25.1pt;height:25.6pt;z-index:2516270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" filled="f" stroked="f">
            <v:path arrowok="t"/>
            <v:textbox style="mso-next-textbox:#_x0000_s1045;mso-fit-shape-to-text:t">
              <w:txbxContent>
                <w:p w:rsidR="004B55EB" w:rsidRPr="00022BBB" w:rsidRDefault="004B55EB" w:rsidP="00623F5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  <w:r w:rsidRPr="00801E42">
        <w:rPr>
          <w:rFonts w:ascii="Arial" w:hAnsi="Arial"/>
          <w:noProof/>
        </w:rPr>
        <w:pict>
          <v:shape id="図 2" o:spid="_x0000_i1040" type="#_x0000_t75" style="width:123.7pt;height:123.7pt;visibility:visible">
            <v:imagedata r:id="rId20" o:title=""/>
          </v:shape>
        </w:pict>
      </w:r>
      <w:r w:rsidRPr="00230125">
        <w:rPr>
          <w:rFonts w:ascii="Arial" w:hAnsi="Arial" w:hint="eastAsia"/>
          <w:szCs w:val="21"/>
        </w:rPr>
        <w:t xml:space="preserve">　　　</w:t>
      </w:r>
      <w:r w:rsidRPr="00230125">
        <w:rPr>
          <w:rFonts w:ascii="Arial" w:hAnsi="Arial"/>
          <w:noProof/>
        </w:rPr>
        <w:t xml:space="preserve"> </w:t>
      </w:r>
      <w:r w:rsidRPr="00230125">
        <w:rPr>
          <w:rFonts w:ascii="Arial" w:hAnsi="Arial" w:hint="eastAsia"/>
          <w:noProof/>
        </w:rPr>
        <w:t xml:space="preserve">　　　</w:t>
      </w:r>
      <w:r w:rsidRPr="00801E42">
        <w:rPr>
          <w:rFonts w:ascii="Arial" w:hAnsi="Arial"/>
          <w:noProof/>
        </w:rPr>
        <w:pict>
          <v:shape id="図 1" o:spid="_x0000_i1041" type="#_x0000_t75" style="width:122.4pt;height:125.65pt;visibility:visible">
            <v:imagedata r:id="rId21" o:title=""/>
          </v:shape>
        </w:pict>
      </w:r>
    </w:p>
    <w:p w:rsidR="004B55EB" w:rsidRDefault="004B55EB" w:rsidP="00143489">
      <w:pPr>
        <w:widowControl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46" type="#_x0000_t202" style="position:absolute;left:0;text-align:left;margin-left:95.45pt;margin-top:12.45pt;width:347.05pt;height:129.6pt;z-index:251667968" filled="f" stroked="f">
            <v:textbox style="mso-next-textbox:#_x0000_s1046;mso-fit-shape-to-text:t">
              <w:txbxContent>
                <w:p w:rsidR="004B55EB" w:rsidRPr="00C3786F" w:rsidRDefault="004B55EB" w:rsidP="00C3786F">
                  <w:r w:rsidRPr="00022BBB">
                    <w:rPr>
                      <w:rFonts w:ascii="Arial" w:hAnsi="Arial"/>
                      <w:sz w:val="24"/>
                      <w:szCs w:val="24"/>
                    </w:rPr>
                    <w:t>*This chart is OS. At the OD these grids are mirrored.</w:t>
                  </w:r>
                </w:p>
              </w:txbxContent>
            </v:textbox>
          </v:shape>
        </w:pict>
      </w:r>
    </w:p>
    <w:p w:rsidR="004B55EB" w:rsidRPr="00230125" w:rsidRDefault="004B55EB" w:rsidP="00143489">
      <w:pPr>
        <w:widowControl/>
        <w:rPr>
          <w:rFonts w:ascii="Arial" w:hAnsi="Arial"/>
          <w:szCs w:val="21"/>
        </w:rPr>
      </w:pPr>
    </w:p>
    <w:p w:rsidR="004B55EB" w:rsidRPr="00230125" w:rsidRDefault="004B55EB" w:rsidP="007B3C12">
      <w:pPr>
        <w:widowControl/>
        <w:jc w:val="left"/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3D (Macula) - ETDRS</w:t>
      </w:r>
    </w:p>
    <w:p w:rsidR="004B55EB" w:rsidRPr="00230125" w:rsidRDefault="004B55EB" w:rsidP="00E92639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E92639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File name: </w:t>
      </w:r>
      <w:r w:rsidRPr="00230125">
        <w:rPr>
          <w:rFonts w:ascii="Arial" w:hAnsi="Arial"/>
          <w:szCs w:val="21"/>
        </w:rPr>
        <w:t>XXX_3D_MACULA</w:t>
      </w:r>
      <w:r>
        <w:rPr>
          <w:rFonts w:ascii="Arial" w:hAnsi="Arial"/>
          <w:szCs w:val="21"/>
        </w:rPr>
        <w:t>(ETDRS)</w:t>
      </w:r>
      <w:r w:rsidRPr="00230125">
        <w:rPr>
          <w:rFonts w:ascii="Arial" w:hAnsi="Arial"/>
          <w:szCs w:val="21"/>
        </w:rPr>
        <w:t>.csv</w:t>
      </w:r>
    </w:p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  <w:r w:rsidRPr="009E4262">
        <w:rPr>
          <w:rFonts w:ascii="Arial" w:hAnsi="Arial"/>
          <w:szCs w:val="21"/>
        </w:rPr>
        <w:t>Exported scan size</w:t>
      </w:r>
      <w:r>
        <w:rPr>
          <w:rFonts w:ascii="Arial" w:hAnsi="Arial"/>
          <w:szCs w:val="21"/>
        </w:rPr>
        <w:t xml:space="preserve">: </w:t>
      </w:r>
      <w:r w:rsidRPr="00230125">
        <w:rPr>
          <w:rFonts w:ascii="Arial" w:hAnsi="Arial"/>
          <w:szCs w:val="21"/>
        </w:rPr>
        <w:t xml:space="preserve">6.0 x </w:t>
      </w:r>
      <w:smartTag w:uri="urn:schemas-microsoft-com:office:smarttags" w:element="metricconverter">
        <w:smartTagPr>
          <w:attr w:name="ProductID" w:val="6.0 mm"/>
        </w:smartTagPr>
        <w:r w:rsidRPr="00230125">
          <w:rPr>
            <w:rFonts w:ascii="Arial" w:hAnsi="Arial"/>
            <w:szCs w:val="21"/>
          </w:rPr>
          <w:t>6.0 mm</w:t>
        </w:r>
      </w:smartTag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5528"/>
        <w:gridCol w:w="1557"/>
      </w:tblGrid>
      <w:tr w:rsidR="004B55EB" w:rsidRPr="00022BBB" w:rsidTr="00022BBB">
        <w:tc>
          <w:tcPr>
            <w:tcW w:w="1843" w:type="dxa"/>
            <w:shd w:val="pct20" w:color="auto" w:fill="auto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528" w:type="dxa"/>
            <w:shd w:val="pct20" w:color="auto" w:fill="auto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557" w:type="dxa"/>
            <w:shd w:val="pct20" w:color="auto" w:fill="auto"/>
          </w:tcPr>
          <w:p w:rsidR="004B55EB" w:rsidRPr="00022BBB" w:rsidRDefault="004B55EB" w:rsidP="00022BBB">
            <w:pPr>
              <w:jc w:val="center"/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ETDRS_Center</w:t>
            </w:r>
          </w:p>
        </w:tc>
        <w:tc>
          <w:tcPr>
            <w:tcW w:w="5528" w:type="dxa"/>
            <w:vMerge w:val="restart"/>
            <w:vAlign w:val="center"/>
          </w:tcPr>
          <w:p w:rsidR="004B55EB" w:rsidRPr="00022BBB" w:rsidRDefault="004B55EB" w:rsidP="00C3786F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grid.</w:t>
            </w:r>
          </w:p>
        </w:tc>
        <w:tc>
          <w:tcPr>
            <w:tcW w:w="1557" w:type="dxa"/>
            <w:vMerge w:val="restart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ETDRS_In_T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ETDRS_In_S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ETDRS_In_N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ETDRS_In_I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ETDRS_Out_T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ETDRS_Out_S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ETDRS_Out_N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ETDRS_Out_I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A4C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</w:t>
            </w:r>
          </w:p>
        </w:tc>
        <w:tc>
          <w:tcPr>
            <w:tcW w:w="552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total grid area.</w:t>
            </w:r>
          </w:p>
        </w:tc>
        <w:tc>
          <w:tcPr>
            <w:tcW w:w="1557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 Thickness</w:t>
            </w:r>
          </w:p>
        </w:tc>
        <w:tc>
          <w:tcPr>
            <w:tcW w:w="552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The point of ETDRS grids center.</w:t>
            </w:r>
          </w:p>
          <w:p w:rsidR="004B55EB" w:rsidRPr="00022BBB" w:rsidRDefault="004B55EB" w:rsidP="008D394E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 w:hint="eastAsia"/>
                <w:szCs w:val="21"/>
              </w:rPr>
              <w:t>（</w:t>
            </w:r>
            <w:r w:rsidRPr="00022BBB">
              <w:rPr>
                <w:rFonts w:ascii="Arial" w:hAnsi="Arial"/>
                <w:szCs w:val="21"/>
              </w:rPr>
              <w:t>thickness of the center point)</w:t>
            </w:r>
          </w:p>
        </w:tc>
        <w:tc>
          <w:tcPr>
            <w:tcW w:w="1557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Total Volume</w:t>
            </w:r>
          </w:p>
        </w:tc>
        <w:tc>
          <w:tcPr>
            <w:tcW w:w="5528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</w:p>
        </w:tc>
        <w:tc>
          <w:tcPr>
            <w:tcW w:w="1557" w:type="dxa"/>
          </w:tcPr>
          <w:p w:rsidR="004B55EB" w:rsidRPr="00022BBB" w:rsidRDefault="004B55EB" w:rsidP="00EA4C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3</w:t>
            </w:r>
          </w:p>
        </w:tc>
      </w:tr>
    </w:tbl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CD4398">
      <w:pPr>
        <w:widowControl/>
        <w:jc w:val="center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47" type="#_x0000_t202" style="position:absolute;left:0;text-align:left;margin-left:89.9pt;margin-top:165.4pt;width:347.05pt;height:129.6pt;z-index:251677184" filled="f" stroked="f">
            <v:textbox style="mso-next-textbox:#_x0000_s1047;mso-fit-shape-to-text:t">
              <w:txbxContent>
                <w:p w:rsidR="004B55EB" w:rsidRPr="00C11A31" w:rsidRDefault="004B55EB" w:rsidP="00845E7F">
                  <w:pPr>
                    <w:rPr>
                      <w:sz w:val="22"/>
                    </w:rPr>
                  </w:pPr>
                  <w:r w:rsidRPr="00022BBB">
                    <w:rPr>
                      <w:rFonts w:ascii="Arial" w:hAnsi="Arial"/>
                      <w:sz w:val="22"/>
                    </w:rPr>
                    <w:t>*This chart is OS. At the OD these grids are mirrored.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テキスト ボックス 10" o:spid="_x0000_s1048" type="#_x0000_t202" style="position:absolute;left:0;text-align:left;margin-left:234.7pt;margin-top:126pt;width:42.55pt;height:19.85pt;z-index:2516495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" filled="f" stroked="f">
            <v:path arrowok="t"/>
            <v:textbox style="mso-next-textbox:#テキスト ボックス 10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Out_I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9" type="#_x0000_t202" style="position:absolute;left:0;text-align:left;margin-left:172.2pt;margin-top:69.35pt;width:47.45pt;height:19.85pt;z-index:2516515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" filled="f" stroked="f">
            <v:path arrowok="t"/>
            <v:textbox style="mso-next-textbox:#_x0000_s1049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Out_N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0" type="#_x0000_t202" style="position:absolute;left:0;text-align:left;margin-left:210pt;margin-top:62.25pt;width:38.25pt;height:19.85pt;z-index:251646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" filled="f" stroked="f">
            <v:path arrowok="t"/>
            <v:textbox style="mso-next-textbox:#_x0000_s1050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In_N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1" type="#_x0000_t202" style="position:absolute;left:0;text-align:left;margin-left:230.8pt;margin-top:75.75pt;width:49.25pt;height:19.85pt;z-index:2516433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" filled="f" stroked="f">
            <v:path arrowok="t"/>
            <v:textbox style="mso-next-textbox:#_x0000_s1051;mso-fit-shape-to-text:t">
              <w:txbxContent>
                <w:p w:rsidR="004B55EB" w:rsidRPr="00022BBB" w:rsidRDefault="004B55EB" w:rsidP="00CD4398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Center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2" type="#_x0000_t202" style="position:absolute;left:0;text-align:left;margin-left:239.25pt;margin-top:95.15pt;width:33.35pt;height:20.25pt;z-index:2516474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" filled="f" stroked="f">
            <v:path arrowok="t"/>
            <v:textbox style="mso-next-textbox:#_x0000_s1052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In_I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3" type="#_x0000_t202" style="position:absolute;left:0;text-align:left;margin-left:235.1pt;margin-top:42pt;width:37.65pt;height:19.85pt;z-index:251644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" filled="f" stroked="f">
            <v:path arrowok="t"/>
            <v:textbox style="mso-next-textbox:#_x0000_s1053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In_S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4" type="#_x0000_t202" style="position:absolute;left:0;text-align:left;margin-left:262.5pt;margin-top:60.35pt;width:37.05pt;height:19.85pt;z-index:251645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" filled="f" stroked="f">
            <v:path arrowok="t"/>
            <v:textbox style="mso-next-textbox:#_x0000_s1054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In_T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5" type="#_x0000_t202" style="position:absolute;left:0;text-align:left;margin-left:291pt;margin-top:68.25pt;width:46.2pt;height:19.85pt;z-index:2516505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" filled="f" stroked="f">
            <v:path arrowok="t"/>
            <v:textbox style="mso-next-textbox:#_x0000_s1055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Out_T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6" type="#_x0000_t202" style="position:absolute;left:0;text-align:left;margin-left:231.5pt;margin-top:10.5pt;width:46.8pt;height:19.85pt;z-index:2516485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" filled="f" stroked="f">
            <v:path arrowok="t"/>
            <v:textbox style="mso-next-textbox:#_x0000_s1056;mso-fit-shape-to-text:t">
              <w:txbxContent>
                <w:p w:rsidR="004B55EB" w:rsidRPr="00022BBB" w:rsidRDefault="004B55EB" w:rsidP="00CC64A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22"/>
                    </w:rPr>
                    <w:t>Out_S</w:t>
                  </w:r>
                </w:p>
              </w:txbxContent>
            </v:textbox>
          </v:shape>
        </w:pict>
      </w:r>
      <w:r w:rsidRPr="00230125">
        <w:rPr>
          <w:rFonts w:ascii="Arial" w:hAnsi="Arial"/>
          <w:noProof/>
        </w:rPr>
        <w:t xml:space="preserve"> </w:t>
      </w:r>
      <w:r w:rsidRPr="00801E42">
        <w:rPr>
          <w:rFonts w:ascii="Arial" w:hAnsi="Arial"/>
          <w:noProof/>
        </w:rPr>
        <w:pict>
          <v:shape id="_x0000_i1042" type="#_x0000_t75" style="width:156.45pt;height:155.8pt;visibility:visible">
            <v:imagedata r:id="rId22" o:title=""/>
          </v:shape>
        </w:pict>
      </w:r>
      <w:r w:rsidRPr="00230125">
        <w:rPr>
          <w:rFonts w:ascii="Arial" w:hAnsi="Arial"/>
          <w:noProof/>
        </w:rPr>
        <w:t xml:space="preserve"> </w:t>
      </w:r>
      <w:r w:rsidRPr="00230125">
        <w:rPr>
          <w:rFonts w:ascii="Arial" w:hAnsi="Arial"/>
          <w:szCs w:val="21"/>
        </w:rPr>
        <w:t xml:space="preserve"> </w:t>
      </w:r>
    </w:p>
    <w:p w:rsidR="004B55EB" w:rsidRPr="00230125" w:rsidRDefault="004B55EB" w:rsidP="00E92639">
      <w:pPr>
        <w:widowControl/>
        <w:jc w:val="left"/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3D (Macula) – 6 x 6 Grid</w:t>
      </w:r>
    </w:p>
    <w:p w:rsidR="004B55EB" w:rsidRPr="00230125" w:rsidRDefault="004B55EB" w:rsidP="00E92639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E92639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Filename: XXX_3D_MACULA (6x6GRID</w:t>
      </w:r>
      <w:r w:rsidRPr="00230125">
        <w:rPr>
          <w:rFonts w:ascii="Arial" w:hAnsi="Arial"/>
          <w:szCs w:val="21"/>
        </w:rPr>
        <w:t>).csv</w:t>
      </w:r>
    </w:p>
    <w:p w:rsidR="004B55EB" w:rsidRPr="00230125" w:rsidRDefault="004B55EB" w:rsidP="00E92639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All 3D macula scan</w:t>
      </w:r>
    </w:p>
    <w:tbl>
      <w:tblPr>
        <w:tblW w:w="8946" w:type="dxa"/>
        <w:tblInd w:w="84" w:type="dxa"/>
        <w:tblCellMar>
          <w:left w:w="99" w:type="dxa"/>
          <w:right w:w="99" w:type="dxa"/>
        </w:tblCellMar>
        <w:tblLook w:val="00A0"/>
      </w:tblPr>
      <w:tblGrid>
        <w:gridCol w:w="1858"/>
        <w:gridCol w:w="5670"/>
        <w:gridCol w:w="1418"/>
      </w:tblGrid>
      <w:tr w:rsidR="004B55EB" w:rsidRPr="00022BBB" w:rsidTr="00C11A31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unit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01_01</w:t>
            </w: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Average thickness of the each grid. (6 x 6 grid)</w:t>
            </w:r>
          </w:p>
          <w:p w:rsidR="004B55EB" w:rsidRPr="00022BBB" w:rsidRDefault="004B55EB" w:rsidP="00ED3FF7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</w:p>
          <w:p w:rsidR="004B55EB" w:rsidRPr="00022BBB" w:rsidRDefault="004B55EB" w:rsidP="00ED3FF7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Each grid named as below.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02_01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03_01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04_01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05_</w:t>
            </w:r>
            <w:ins w:id="0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2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4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6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337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5_</w:t>
            </w:r>
            <w:ins w:id="8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90186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9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10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Total Volume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mm</w:t>
            </w:r>
            <w:r w:rsidRPr="00022BBB">
              <w:rPr>
                <w:rFonts w:ascii="Arial" w:hAnsi="Arial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</w:tbl>
    <w:p w:rsidR="004B55EB" w:rsidRPr="00813EE9" w:rsidRDefault="004B55EB" w:rsidP="00813EE9">
      <w:pPr>
        <w:widowControl/>
        <w:rPr>
          <w:rFonts w:ascii="Arial" w:eastAsia="MS Gothic" w:hAnsi="Arial"/>
          <w:b/>
          <w:sz w:val="24"/>
          <w:szCs w:val="21"/>
        </w:rPr>
      </w:pPr>
      <w:r>
        <w:rPr>
          <w:noProof/>
          <w:lang w:val="en-GB" w:eastAsia="en-GB"/>
        </w:rPr>
        <w:pict>
          <v:shape id="_x0000_s1057" type="#_x0000_t202" style="position:absolute;left:0;text-align:left;margin-left:355.85pt;margin-top:11.6pt;width:29.45pt;height:21.5pt;z-index:2516751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" filled="f" stroked="f">
            <v:path arrowok="t"/>
            <v:textbox style="mso-next-textbox:#_x0000_s1057;mso-fit-shape-to-text:t">
              <w:txbxContent>
                <w:p w:rsidR="004B55EB" w:rsidRPr="00022BBB" w:rsidRDefault="004B55EB" w:rsidP="00813EE9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6_1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8" type="#_x0000_t202" style="position:absolute;left:0;text-align:left;margin-left:355.85pt;margin-top:113.6pt;width:29.45pt;height:21.5pt;z-index:2516761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" filled="f" stroked="f">
            <v:path arrowok="t"/>
            <v:textbox style="mso-next-textbox:#_x0000_s1058;mso-fit-shape-to-text:t">
              <w:txbxContent>
                <w:p w:rsidR="004B55EB" w:rsidRPr="00022BBB" w:rsidRDefault="004B55EB" w:rsidP="00813EE9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6_6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59" type="#_x0000_t202" style="position:absolute;left:0;text-align:left;margin-left:251.6pt;margin-top:12.35pt;width:29.45pt;height:21.5pt;z-index:2516730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" filled="f" stroked="f">
            <v:path arrowok="t"/>
            <v:textbox style="mso-next-textbox:#_x0000_s1059;mso-fit-shape-to-text:t">
              <w:txbxContent>
                <w:p w:rsidR="004B55EB" w:rsidRPr="00022BBB" w:rsidRDefault="004B55EB" w:rsidP="00813EE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60" type="#_x0000_t202" style="position:absolute;left:0;text-align:left;margin-left:251.6pt;margin-top:113.6pt;width:29.45pt;height:21.5pt;z-index:2516741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" filled="f" stroked="f">
            <v:path arrowok="t"/>
            <v:textbox style="mso-next-textbox:#_x0000_s1060;mso-fit-shape-to-text:t">
              <w:txbxContent>
                <w:p w:rsidR="004B55EB" w:rsidRPr="00022BBB" w:rsidRDefault="004B55EB" w:rsidP="00813EE9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1_6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61" type="#_x0000_t75" style="position:absolute;left:0;text-align:left;margin-left:255pt;margin-top:8.9pt;width:129pt;height:129.75pt;z-index:-251644416;visibility:visible;mso-position-horizontal-relative:text;mso-position-vertical-relative:text">
            <v:imagedata r:id="rId23" o:title=""/>
          </v:shape>
        </w:pict>
      </w:r>
      <w:r>
        <w:rPr>
          <w:noProof/>
          <w:lang w:val="en-GB" w:eastAsia="en-GB"/>
        </w:rPr>
        <w:pict>
          <v:shape id="_x0000_s1062" type="#_x0000_t202" style="position:absolute;left:0;text-align:left;margin-left:169.85pt;margin-top:11.6pt;width:29.45pt;height:21.5pt;z-index:25165977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" filled="f" stroked="f">
            <v:path arrowok="t"/>
            <v:textbox style="mso-next-textbox:#_x0000_s1062;mso-fit-shape-to-text:t">
              <w:txbxContent>
                <w:p w:rsidR="004B55EB" w:rsidRPr="00022BBB" w:rsidRDefault="004B55EB" w:rsidP="007234B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テキスト ボックス 2" o:spid="_x0000_s1063" type="#_x0000_t202" style="position:absolute;left:0;text-align:left;margin-left:66.35pt;margin-top:112.85pt;width:29.45pt;height:21.5pt;z-index:25166284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" filled="f" stroked="f">
            <v:path arrowok="t"/>
            <v:textbox style="mso-next-textbox:#テキスト ボックス 2;mso-fit-shape-to-text:t">
              <w:txbxContent>
                <w:p w:rsidR="004B55EB" w:rsidRPr="00022BBB" w:rsidRDefault="004B55EB" w:rsidP="007234BD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6_6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64" type="#_x0000_t202" style="position:absolute;left:0;text-align:left;margin-left:66.35pt;margin-top:10.85pt;width:29.45pt;height:21.5pt;z-index:2516618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" filled="f" stroked="f">
            <v:path arrowok="t"/>
            <v:textbox style="mso-next-textbox:#_x0000_s1064;mso-fit-shape-to-text:t">
              <w:txbxContent>
                <w:p w:rsidR="004B55EB" w:rsidRPr="00022BBB" w:rsidRDefault="004B55EB" w:rsidP="007234BD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6_1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65" type="#_x0000_t202" style="position:absolute;left:0;text-align:left;margin-left:169.85pt;margin-top:112.85pt;width:29.45pt;height:21.5pt;z-index:25166080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" filled="f" stroked="f">
            <v:path arrowok="t"/>
            <v:textbox style="mso-next-textbox:#_x0000_s1065;mso-fit-shape-to-text:t">
              <w:txbxContent>
                <w:p w:rsidR="004B55EB" w:rsidRPr="00022BBB" w:rsidRDefault="004B55EB" w:rsidP="007234BD">
                  <w:pPr>
                    <w:rPr>
                      <w:rFonts w:ascii="Arial" w:hAnsi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/>
                      <w:b/>
                      <w:bCs/>
                      <w:color w:val="FF0000"/>
                      <w:sz w:val="18"/>
                      <w:szCs w:val="21"/>
                    </w:rPr>
                    <w:t>1_6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図 70" o:spid="_x0000_s1066" type="#_x0000_t75" style="position:absolute;left:0;text-align:left;margin-left:68.25pt;margin-top:8.9pt;width:129pt;height:129.75pt;z-index:-251647488;visibility:visible;mso-position-horizontal-relative:text;mso-position-vertical-relative:text">
            <v:imagedata r:id="rId23" o:title=""/>
          </v:shape>
        </w:pict>
      </w:r>
    </w:p>
    <w:p w:rsidR="004B55EB" w:rsidRDefault="004B55EB" w:rsidP="007234BD">
      <w:pPr>
        <w:widowControl/>
        <w:jc w:val="center"/>
        <w:rPr>
          <w:rFonts w:ascii="Arial" w:hAnsi="Arial"/>
          <w:szCs w:val="21"/>
        </w:rPr>
      </w:pPr>
    </w:p>
    <w:p w:rsidR="004B55EB" w:rsidRPr="00230125" w:rsidRDefault="004B55EB" w:rsidP="007234BD">
      <w:pPr>
        <w:widowControl/>
        <w:jc w:val="center"/>
        <w:rPr>
          <w:rFonts w:ascii="Arial" w:hAnsi="Arial"/>
          <w:szCs w:val="21"/>
        </w:rPr>
      </w:pPr>
    </w:p>
    <w:p w:rsidR="004B55EB" w:rsidRPr="00230125" w:rsidRDefault="004B55EB">
      <w:pPr>
        <w:widowControl/>
        <w:jc w:val="left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67" type="#_x0000_t202" style="position:absolute;margin-left:270.75pt;margin-top:98pt;width:97.05pt;height:129.6pt;z-index:251671040" filled="f" stroked="f">
            <v:textbox style="mso-next-textbox:#_x0000_s1067;mso-fit-shape-to-text:t">
              <w:txbxContent>
                <w:p w:rsidR="004B55EB" w:rsidRPr="00022BBB" w:rsidRDefault="004B55EB" w:rsidP="008D394E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OD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68" type="#_x0000_t202" style="position:absolute;margin-left:82.55pt;margin-top:98pt;width:97.05pt;height:129.6pt;z-index:251670016" filled="f" stroked="f">
            <v:textbox style="mso-next-textbox:#_x0000_s1068;mso-fit-shape-to-text:t">
              <w:txbxContent>
                <w:p w:rsidR="004B55EB" w:rsidRPr="00022BBB" w:rsidRDefault="004B55EB" w:rsidP="008D394E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OS</w:t>
                  </w:r>
                </w:p>
              </w:txbxContent>
            </v:textbox>
          </v:shape>
        </w:pict>
      </w:r>
      <w:r w:rsidRPr="00230125">
        <w:rPr>
          <w:rFonts w:ascii="Arial" w:hAnsi="Arial"/>
          <w:szCs w:val="21"/>
        </w:rPr>
        <w:br w:type="page"/>
      </w:r>
    </w:p>
    <w:p w:rsidR="004B55EB" w:rsidRPr="00230125" w:rsidRDefault="004B55EB" w:rsidP="007B3C12">
      <w:pPr>
        <w:widowControl/>
        <w:jc w:val="left"/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Circle</w:t>
      </w:r>
    </w:p>
    <w:p w:rsidR="004B55EB" w:rsidRPr="00230125" w:rsidRDefault="004B55EB" w:rsidP="00132414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File name: </w:t>
      </w:r>
      <w:r w:rsidRPr="00230125">
        <w:rPr>
          <w:rFonts w:ascii="Arial" w:hAnsi="Arial"/>
          <w:szCs w:val="21"/>
        </w:rPr>
        <w:t>XXX_CIRCLE_DISC.csv</w:t>
      </w:r>
    </w:p>
    <w:p w:rsidR="004B55EB" w:rsidRPr="00230125" w:rsidRDefault="004B55EB" w:rsidP="00FB0EEA">
      <w:pPr>
        <w:widowControl/>
        <w:jc w:val="left"/>
        <w:rPr>
          <w:rFonts w:ascii="Arial" w:hAnsi="Arial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5387"/>
        <w:gridCol w:w="1698"/>
      </w:tblGrid>
      <w:tr w:rsidR="004B55EB" w:rsidRPr="00022BBB" w:rsidTr="00022BBB">
        <w:tc>
          <w:tcPr>
            <w:tcW w:w="1843" w:type="dxa"/>
            <w:shd w:val="pct20" w:color="auto" w:fill="auto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387" w:type="dxa"/>
            <w:shd w:val="pct20" w:color="auto" w:fill="auto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698" w:type="dxa"/>
            <w:shd w:val="pct20" w:color="auto" w:fill="auto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Total</w:t>
            </w:r>
          </w:p>
        </w:tc>
        <w:tc>
          <w:tcPr>
            <w:tcW w:w="5387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 of circular</w:t>
            </w:r>
          </w:p>
        </w:tc>
        <w:tc>
          <w:tcPr>
            <w:tcW w:w="1698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4_T</w:t>
            </w:r>
          </w:p>
        </w:tc>
        <w:tc>
          <w:tcPr>
            <w:tcW w:w="5387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 of each 4sector.</w:t>
            </w:r>
          </w:p>
        </w:tc>
        <w:tc>
          <w:tcPr>
            <w:tcW w:w="1698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4_S</w:t>
            </w:r>
          </w:p>
        </w:tc>
        <w:tc>
          <w:tcPr>
            <w:tcW w:w="5387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  <w:tc>
          <w:tcPr>
            <w:tcW w:w="1698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4_N</w:t>
            </w:r>
          </w:p>
        </w:tc>
        <w:tc>
          <w:tcPr>
            <w:tcW w:w="5387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  <w:tc>
          <w:tcPr>
            <w:tcW w:w="1698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4_I</w:t>
            </w:r>
          </w:p>
        </w:tc>
        <w:tc>
          <w:tcPr>
            <w:tcW w:w="5387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  <w:tc>
          <w:tcPr>
            <w:tcW w:w="1698" w:type="dxa"/>
            <w:vMerge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</w:t>
            </w:r>
          </w:p>
        </w:tc>
        <w:tc>
          <w:tcPr>
            <w:tcW w:w="5387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Average thickness of each 12sector.</w:t>
            </w:r>
          </w:p>
        </w:tc>
        <w:tc>
          <w:tcPr>
            <w:tcW w:w="1698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12_TS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12_ST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12_SN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12_NS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12_NI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12_IN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12_IT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12_TI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“3D Disc”.</w:t>
      </w:r>
    </w:p>
    <w:p w:rsidR="004B55EB" w:rsidRPr="00230125" w:rsidRDefault="004B55EB" w:rsidP="007B3C12">
      <w:pPr>
        <w:widowControl/>
        <w:jc w:val="left"/>
        <w:rPr>
          <w:rFonts w:ascii="Arial" w:hAnsi="Arial"/>
          <w:b/>
          <w:szCs w:val="21"/>
        </w:rPr>
      </w:pPr>
    </w:p>
    <w:p w:rsidR="004B55EB" w:rsidRPr="00230125" w:rsidRDefault="004B55EB" w:rsidP="007B3C12">
      <w:pPr>
        <w:widowControl/>
        <w:jc w:val="left"/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Radial</w:t>
      </w:r>
    </w:p>
    <w:p w:rsidR="004B55EB" w:rsidRPr="00230125" w:rsidRDefault="004B55EB" w:rsidP="00FB0EEA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Pr="00311794" w:rsidRDefault="004B55EB" w:rsidP="00FB0EEA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 name</w:t>
      </w:r>
      <w:r w:rsidRPr="00230125">
        <w:rPr>
          <w:rFonts w:ascii="Arial" w:hAnsi="Arial" w:hint="eastAsia"/>
          <w:szCs w:val="21"/>
        </w:rPr>
        <w:t>：</w:t>
      </w:r>
      <w:r w:rsidRPr="00230125">
        <w:rPr>
          <w:rFonts w:ascii="Arial" w:hAnsi="Arial"/>
          <w:szCs w:val="21"/>
        </w:rPr>
        <w:tab/>
        <w:t>XXX_RADIAL_MACULA.csv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5387"/>
        <w:gridCol w:w="1698"/>
      </w:tblGrid>
      <w:tr w:rsidR="004B55EB" w:rsidRPr="00022BBB" w:rsidTr="00022BBB">
        <w:tc>
          <w:tcPr>
            <w:tcW w:w="1843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387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698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ETDRS_Center</w:t>
            </w:r>
          </w:p>
        </w:tc>
        <w:tc>
          <w:tcPr>
            <w:tcW w:w="5387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grid.</w:t>
            </w:r>
          </w:p>
        </w:tc>
        <w:tc>
          <w:tcPr>
            <w:tcW w:w="1698" w:type="dxa"/>
            <w:vMerge w:val="restart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ETDRS_In_T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ETDRS_In_S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ETDRS_In_N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ETDRS_In_I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ETDRS_Out_T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ETDRS_Out_S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ETDRS_Out_N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ETDRS_Out_I</w:t>
            </w:r>
          </w:p>
        </w:tc>
        <w:tc>
          <w:tcPr>
            <w:tcW w:w="5387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698" w:type="dxa"/>
            <w:vMerge/>
            <w:vAlign w:val="center"/>
          </w:tcPr>
          <w:p w:rsidR="004B55EB" w:rsidRPr="00022BBB" w:rsidRDefault="004B55EB" w:rsidP="00CB3EB0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</w:t>
            </w:r>
          </w:p>
        </w:tc>
        <w:tc>
          <w:tcPr>
            <w:tcW w:w="5387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 Average thickness of total grid area.</w:t>
            </w:r>
          </w:p>
        </w:tc>
        <w:tc>
          <w:tcPr>
            <w:tcW w:w="1698" w:type="dxa"/>
          </w:tcPr>
          <w:p w:rsidR="004B55EB" w:rsidRPr="00022BBB" w:rsidRDefault="004B55EB" w:rsidP="00CB3EB0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</w:tbl>
    <w:p w:rsidR="004B55EB" w:rsidRPr="00230125" w:rsidRDefault="004B55EB" w:rsidP="00FB0EEA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</w:t>
      </w:r>
      <w:r w:rsidRPr="00230125">
        <w:rPr>
          <w:rFonts w:ascii="Arial" w:hAnsi="Arial"/>
          <w:szCs w:val="21"/>
        </w:rPr>
        <w:t xml:space="preserve">3D(Macula) </w:t>
      </w:r>
      <w:r>
        <w:rPr>
          <w:rFonts w:ascii="Arial" w:hAnsi="Arial"/>
          <w:szCs w:val="21"/>
        </w:rPr>
        <w:t>–</w:t>
      </w:r>
      <w:r w:rsidRPr="00230125">
        <w:rPr>
          <w:rFonts w:ascii="Arial" w:hAnsi="Arial"/>
          <w:szCs w:val="21"/>
        </w:rPr>
        <w:t xml:space="preserve"> ETDRS</w:t>
      </w:r>
      <w:r>
        <w:rPr>
          <w:rFonts w:ascii="Arial" w:hAnsi="Arial"/>
          <w:szCs w:val="21"/>
        </w:rPr>
        <w:t>”.</w:t>
      </w:r>
    </w:p>
    <w:p w:rsidR="004B55EB" w:rsidRPr="00230125" w:rsidRDefault="004B55EB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Arial" w:hAnsi="Arial"/>
          <w:szCs w:val="21"/>
        </w:rPr>
        <w:br w:type="page"/>
      </w:r>
    </w:p>
    <w:p w:rsidR="004B55EB" w:rsidRPr="00230125" w:rsidRDefault="004B55EB" w:rsidP="007B3C12">
      <w:pPr>
        <w:widowControl/>
        <w:jc w:val="left"/>
        <w:rPr>
          <w:rFonts w:ascii="Arial" w:hAnsi="Arial"/>
          <w:sz w:val="24"/>
          <w:szCs w:val="24"/>
        </w:rPr>
      </w:pPr>
      <w:r w:rsidRPr="00230125">
        <w:rPr>
          <w:rFonts w:ascii="MS Gothic" w:eastAsia="MS Gothic" w:hAnsi="MS Gothic" w:cs="MS Gothic" w:hint="eastAsia"/>
          <w:b/>
          <w:sz w:val="24"/>
          <w:szCs w:val="24"/>
        </w:rPr>
        <w:t>◆</w:t>
      </w:r>
      <w:r w:rsidRPr="00230125">
        <w:rPr>
          <w:rFonts w:ascii="Arial" w:hAnsi="Arial"/>
          <w:b/>
          <w:sz w:val="24"/>
          <w:szCs w:val="24"/>
        </w:rPr>
        <w:t>3D(V)</w:t>
      </w:r>
      <w:r w:rsidRPr="00230125">
        <w:rPr>
          <w:rFonts w:ascii="Arial" w:hAnsi="Arial"/>
          <w:sz w:val="24"/>
          <w:szCs w:val="24"/>
        </w:rPr>
        <w:t xml:space="preserve"> - </w:t>
      </w:r>
      <w:r w:rsidRPr="00230125">
        <w:rPr>
          <w:rFonts w:ascii="Arial" w:hAnsi="Arial"/>
          <w:b/>
          <w:sz w:val="24"/>
          <w:szCs w:val="24"/>
        </w:rPr>
        <w:t>10x10Grid</w:t>
      </w:r>
    </w:p>
    <w:p w:rsidR="004B55EB" w:rsidRPr="00230125" w:rsidRDefault="004B55EB" w:rsidP="00CB3EB0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E33188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Filename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/>
          <w:szCs w:val="21"/>
        </w:rPr>
        <w:t>XXX_3DV_MACULA(10x10GRID</w:t>
      </w:r>
      <w:r w:rsidRPr="00230125">
        <w:rPr>
          <w:rFonts w:ascii="Arial" w:hAnsi="Arial"/>
          <w:szCs w:val="21"/>
        </w:rPr>
        <w:t>).csv</w:t>
      </w:r>
    </w:p>
    <w:tbl>
      <w:tblPr>
        <w:tblW w:w="8946" w:type="dxa"/>
        <w:tblInd w:w="84" w:type="dxa"/>
        <w:tblCellMar>
          <w:left w:w="99" w:type="dxa"/>
          <w:right w:w="99" w:type="dxa"/>
        </w:tblCellMar>
        <w:tblLook w:val="00A0"/>
      </w:tblPr>
      <w:tblGrid>
        <w:gridCol w:w="1858"/>
        <w:gridCol w:w="5387"/>
        <w:gridCol w:w="1701"/>
      </w:tblGrid>
      <w:tr w:rsidR="004B55EB" w:rsidRPr="00022BBB" w:rsidTr="00C11A31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1E155A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 of circular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smartTag w:uri="urn:schemas-microsoft-com:office:smarttags" w:element="City">
              <w:smartTag w:uri="urn:schemas-microsoft-com:office:smarttags" w:element="place">
                <w:r w:rsidRPr="00022BBB">
                  <w:rPr>
                    <w:rFonts w:ascii="Arial" w:hAnsi="Arial"/>
                    <w:color w:val="000000"/>
                    <w:kern w:val="0"/>
                    <w:szCs w:val="21"/>
                  </w:rPr>
                  <w:t>Superior</w:t>
                </w:r>
              </w:smartTag>
            </w:smartTag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Inferior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1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grid.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1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3_</w:t>
            </w:r>
            <w:ins w:id="1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4_</w:t>
            </w:r>
            <w:ins w:id="1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1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5_</w:t>
            </w:r>
            <w:ins w:id="2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2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2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2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7_</w:t>
            </w:r>
            <w:ins w:id="2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2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8_</w:t>
            </w:r>
            <w:ins w:id="2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2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9_</w:t>
            </w:r>
            <w:ins w:id="2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10_</w:t>
            </w:r>
            <w:ins w:id="2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3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3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3_</w:t>
            </w:r>
            <w:ins w:id="3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4_</w:t>
            </w:r>
            <w:ins w:id="3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8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8_10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39" w:author="Tsutomu Kikawa" w:date="2012-05-25T23:23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9_10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C11A31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10_10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CB3EB0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</w:tbl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69" type="#_x0000_t202" style="position:absolute;margin-left:383.75pt;margin-top:5.6pt;width:34.45pt;height:21.5pt;z-index:25168332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" filled="f" stroked="f">
            <v:path arrowok="t"/>
            <v:textbox style="mso-next-textbox:#_x0000_s1069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0" type="#_x0000_t202" style="position:absolute;margin-left:250.35pt;margin-top:6.35pt;width:29.45pt;height:21.5pt;z-index:25168025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" filled="f" stroked="f">
            <v:path arrowok="t"/>
            <v:textbox style="mso-next-textbox:#_x0000_s1070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1" type="#_x0000_t202" style="position:absolute;margin-left:267.05pt;margin-top:6.35pt;width:29.45pt;height:21.5pt;z-index:25168128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" filled="f" stroked="f">
            <v:path arrowok="t"/>
            <v:textbox style="mso-next-textbox:#_x0000_s1071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2_1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2" type="#_x0000_t75" style="position:absolute;margin-left:256.5pt;margin-top:7.4pt;width:162.75pt;height:162.75pt;z-index:-251637248;visibility:visible;mso-position-horizontal-relative:text;mso-position-vertical-relative:text">
            <v:imagedata r:id="rId24" o:title=""/>
          </v:shape>
        </w:pict>
      </w:r>
      <w:r>
        <w:rPr>
          <w:noProof/>
          <w:lang w:val="en-GB" w:eastAsia="en-GB"/>
        </w:rPr>
        <w:pict>
          <v:shape id="_x0000_s1073" type="#_x0000_t202" style="position:absolute;margin-left:152.45pt;margin-top:22.1pt;width:29.45pt;height:21.5pt;z-index:25165568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" filled="f" stroked="f">
            <v:path arrowok="t"/>
            <v:textbox style="mso-next-textbox:#_x0000_s1073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1_2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4" type="#_x0000_t202" style="position:absolute;margin-left:136.3pt;margin-top:5.6pt;width:29.45pt;height:21.5pt;z-index:25165363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" filled="f" stroked="f">
            <v:path arrowok="t"/>
            <v:textbox style="mso-next-textbox:#_x0000_s1074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2_1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5" type="#_x0000_t202" style="position:absolute;margin-left:151.5pt;margin-top:5.6pt;width:29.45pt;height:21.5pt;z-index:2516526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" filled="f" stroked="f">
            <v:path arrowok="t"/>
            <v:textbox style="mso-next-textbox:#_x0000_s1075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6" type="#_x0000_t202" style="position:absolute;margin-left:1.25pt;margin-top:6.35pt;width:34.45pt;height:21.5pt;z-index:25165465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" filled="f" stroked="f">
            <v:path arrowok="t"/>
            <v:textbox style="mso-next-textbox:#_x0000_s1076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77" type="#_x0000_t202" style="position:absolute;margin-left:.95pt;margin-top:22.1pt;width:34.45pt;height:21.5pt;z-index:25165670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" filled="f" stroked="f">
            <v:path arrowok="t"/>
            <v:textbox style="mso-next-textbox:#_x0000_s1077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10_2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図 1" o:spid="_x0000_s1078" type="#_x0000_t75" style="position:absolute;margin-left:14.25pt;margin-top:7.4pt;width:162.75pt;height:162.75pt;z-index:-251638272;visibility:visible;mso-position-horizontal-relative:text;mso-position-vertical-relative:text">
            <v:imagedata r:id="rId24" o:title=""/>
          </v:shape>
        </w:pict>
      </w:r>
    </w:p>
    <w:p w:rsidR="004B55EB" w:rsidRPr="00230125" w:rsidRDefault="004B55EB" w:rsidP="00FF3A8A">
      <w:pPr>
        <w:widowControl/>
        <w:jc w:val="center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79" type="#_x0000_t202" style="position:absolute;left:0;text-align:left;margin-left:383.45pt;margin-top:7.05pt;width:34.45pt;height:21.5pt;z-index:2516843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" filled="f" stroked="f">
            <v:path arrowok="t"/>
            <v:textbox style="mso-next-textbox:#_x0000_s1079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10_2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0" type="#_x0000_t202" style="position:absolute;left:0;text-align:left;margin-left:249.8pt;margin-top:8.55pt;width:29.45pt;height:21.5pt;z-index:2516823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" filled="f" stroked="f">
            <v:path arrowok="t"/>
            <v:textbox style="mso-next-textbox:#_x0000_s1080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1_2</w:t>
                  </w:r>
                </w:p>
              </w:txbxContent>
            </v:textbox>
          </v:shape>
        </w:pict>
      </w:r>
      <w:r w:rsidRPr="00230125">
        <w:rPr>
          <w:rFonts w:ascii="Arial" w:hAnsi="Arial"/>
          <w:noProof/>
        </w:rPr>
        <w:t xml:space="preserve"> </w:t>
      </w: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</w:p>
    <w:p w:rsidR="004B55EB" w:rsidRDefault="004B55EB" w:rsidP="00FF3A8A">
      <w:pPr>
        <w:widowControl/>
        <w:jc w:val="center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81" type="#_x0000_t202" style="position:absolute;left:0;text-align:left;margin-left:383.75pt;margin-top:6.9pt;width:39.45pt;height:21.5pt;z-index:2516864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" filled="f" stroked="f">
            <v:path arrowok="t"/>
            <v:textbox style="mso-next-textbox:#_x0000_s1081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10_10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2" type="#_x0000_t202" style="position:absolute;left:0;text-align:left;margin-left:239.3pt;margin-top:7.2pt;width:34.45pt;height:21.5pt;z-index:2516853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" filled="f" stroked="f">
            <v:path arrowok="t"/>
            <v:textbox style="mso-next-textbox:#_x0000_s1082;mso-fit-shape-to-text:t">
              <w:txbxContent>
                <w:p w:rsidR="004B55EB" w:rsidRPr="00022BBB" w:rsidRDefault="004B55EB" w:rsidP="00413C8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1_10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3" type="#_x0000_t202" style="position:absolute;left:0;text-align:left;margin-left:3.95pt;margin-top:7.2pt;width:39.45pt;height:21.5pt;z-index:2516587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" filled="f" stroked="f">
            <v:path arrowok="t"/>
            <v:textbox style="mso-next-textbox:#_x0000_s1083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10_10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4" type="#_x0000_t202" style="position:absolute;left:0;text-align:left;margin-left:152.45pt;margin-top:7.5pt;width:34.45pt;height:21.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" filled="f" stroked="f">
            <v:path arrowok="t"/>
            <v:textbox style="mso-next-textbox:#_x0000_s1084;mso-fit-shape-to-text:t">
              <w:txbxContent>
                <w:p w:rsidR="004B55EB" w:rsidRPr="00022BBB" w:rsidRDefault="004B55EB" w:rsidP="00FF3A8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21"/>
                    </w:rPr>
                  </w:pPr>
                  <w:r w:rsidRPr="00022BBB">
                    <w:rPr>
                      <w:rFonts w:ascii="Arial" w:eastAsia="MS Mincho" w:hAnsi="Arial" w:cs="Arial"/>
                      <w:b/>
                      <w:bCs/>
                      <w:color w:val="FF0000"/>
                      <w:sz w:val="18"/>
                      <w:szCs w:val="21"/>
                    </w:rPr>
                    <w:t>1_10</w:t>
                  </w:r>
                </w:p>
              </w:txbxContent>
            </v:textbox>
          </v:shape>
        </w:pict>
      </w:r>
    </w:p>
    <w:p w:rsidR="004B55EB" w:rsidRPr="00230125" w:rsidRDefault="004B55EB" w:rsidP="00FF3A8A">
      <w:pPr>
        <w:widowControl/>
        <w:jc w:val="center"/>
        <w:rPr>
          <w:rFonts w:ascii="Arial" w:hAnsi="Arial"/>
          <w:szCs w:val="21"/>
        </w:rPr>
      </w:pPr>
      <w:r>
        <w:rPr>
          <w:noProof/>
          <w:lang w:val="en-GB" w:eastAsia="en-GB"/>
        </w:rPr>
        <w:pict>
          <v:shape id="_x0000_s1085" type="#_x0000_t202" style="position:absolute;left:0;text-align:left;margin-left:39.75pt;margin-top:12.95pt;width:97.05pt;height:129.6pt;z-index:251687424" filled="f" stroked="f">
            <v:textbox style="mso-next-textbox:#_x0000_s1085;mso-fit-shape-to-text:t">
              <w:txbxContent>
                <w:p w:rsidR="004B55EB" w:rsidRPr="00022BBB" w:rsidRDefault="004B55EB" w:rsidP="00E05099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OS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6" type="#_x0000_t202" style="position:absolute;left:0;text-align:left;margin-left:292.75pt;margin-top:12.95pt;width:97.05pt;height:129.6pt;z-index:251688448" filled="f" stroked="f">
            <v:textbox style="mso-next-textbox:#_x0000_s1086;mso-fit-shape-to-text:t">
              <w:txbxContent>
                <w:p w:rsidR="004B55EB" w:rsidRPr="00022BBB" w:rsidRDefault="004B55EB" w:rsidP="00E05099">
                  <w:pPr>
                    <w:jc w:val="center"/>
                    <w:rPr>
                      <w:rFonts w:ascii="Arial" w:hAnsi="Arial"/>
                      <w:sz w:val="24"/>
                      <w:szCs w:val="24"/>
                    </w:rPr>
                  </w:pPr>
                  <w:r w:rsidRPr="00022BBB">
                    <w:rPr>
                      <w:rFonts w:ascii="Arial" w:hAnsi="Arial"/>
                      <w:sz w:val="24"/>
                      <w:szCs w:val="24"/>
                    </w:rPr>
                    <w:t>OD</w:t>
                  </w:r>
                </w:p>
              </w:txbxContent>
            </v:textbox>
          </v:shape>
        </w:pict>
      </w:r>
    </w:p>
    <w:p w:rsidR="004B55EB" w:rsidRPr="00230125" w:rsidRDefault="004B55EB" w:rsidP="00E33188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Default="004B55EB" w:rsidP="00E33188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E05099">
      <w:pPr>
        <w:widowControl/>
        <w:jc w:val="left"/>
        <w:rPr>
          <w:rFonts w:ascii="Arial" w:hAnsi="Arial"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4"/>
        </w:rPr>
        <w:t>◆</w:t>
      </w:r>
      <w:r w:rsidRPr="00230125">
        <w:rPr>
          <w:rFonts w:ascii="Arial" w:hAnsi="Arial"/>
          <w:b/>
          <w:sz w:val="24"/>
          <w:szCs w:val="21"/>
        </w:rPr>
        <w:t>3D(V)</w:t>
      </w:r>
      <w:r w:rsidRPr="00230125">
        <w:rPr>
          <w:rFonts w:ascii="Arial" w:hAnsi="Arial"/>
          <w:sz w:val="24"/>
          <w:szCs w:val="21"/>
        </w:rPr>
        <w:t xml:space="preserve"> </w:t>
      </w:r>
      <w:r w:rsidRPr="00230125">
        <w:rPr>
          <w:rFonts w:ascii="Arial" w:hAnsi="Arial"/>
          <w:b/>
          <w:sz w:val="24"/>
          <w:szCs w:val="21"/>
        </w:rPr>
        <w:t>- 6x6</w:t>
      </w:r>
      <w:r w:rsidRPr="00230125">
        <w:rPr>
          <w:rFonts w:ascii="Arial" w:hAnsi="Arial"/>
          <w:b/>
          <w:sz w:val="28"/>
          <w:szCs w:val="21"/>
        </w:rPr>
        <w:t>Grid</w:t>
      </w:r>
    </w:p>
    <w:p w:rsidR="004B55EB" w:rsidRPr="00E05099" w:rsidRDefault="004B55EB" w:rsidP="00E33188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E33188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 name</w:t>
      </w:r>
      <w:r w:rsidRPr="00230125">
        <w:rPr>
          <w:rFonts w:ascii="Arial" w:hAnsi="Arial" w:hint="eastAsia"/>
          <w:szCs w:val="21"/>
        </w:rPr>
        <w:t>：</w:t>
      </w:r>
      <w:r>
        <w:rPr>
          <w:rFonts w:ascii="Arial" w:hAnsi="Arial" w:hint="eastAsia"/>
          <w:szCs w:val="21"/>
        </w:rPr>
        <w:t xml:space="preserve">　</w:t>
      </w:r>
      <w:r w:rsidRPr="00230125">
        <w:rPr>
          <w:rFonts w:ascii="Arial" w:hAnsi="Arial"/>
          <w:szCs w:val="21"/>
        </w:rPr>
        <w:t>XXX_3DV_MACULA</w:t>
      </w:r>
      <w:r>
        <w:rPr>
          <w:rFonts w:ascii="Arial" w:hAnsi="Arial"/>
          <w:szCs w:val="21"/>
        </w:rPr>
        <w:t>(6x6GRID</w:t>
      </w:r>
      <w:r w:rsidRPr="00230125">
        <w:rPr>
          <w:rFonts w:ascii="Arial" w:hAnsi="Arial"/>
          <w:szCs w:val="21"/>
        </w:rPr>
        <w:t>).csv</w:t>
      </w:r>
    </w:p>
    <w:p w:rsidR="004B55EB" w:rsidRPr="00230125" w:rsidRDefault="004B55EB" w:rsidP="00E33188">
      <w:pPr>
        <w:widowControl/>
        <w:jc w:val="left"/>
        <w:rPr>
          <w:rFonts w:ascii="Arial" w:hAnsi="Arial"/>
          <w:szCs w:val="21"/>
        </w:rPr>
      </w:pPr>
    </w:p>
    <w:tbl>
      <w:tblPr>
        <w:tblW w:w="8946" w:type="dxa"/>
        <w:tblInd w:w="84" w:type="dxa"/>
        <w:tblCellMar>
          <w:left w:w="99" w:type="dxa"/>
          <w:right w:w="99" w:type="dxa"/>
        </w:tblCellMar>
        <w:tblLook w:val="00A0"/>
      </w:tblPr>
      <w:tblGrid>
        <w:gridCol w:w="1858"/>
        <w:gridCol w:w="5528"/>
        <w:gridCol w:w="1560"/>
      </w:tblGrid>
      <w:tr w:rsidR="004B55EB" w:rsidRPr="00022BBB" w:rsidTr="00E05099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4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4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grid.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4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4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4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3_</w:t>
            </w:r>
            <w:ins w:id="4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4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4_</w:t>
            </w:r>
            <w:ins w:id="4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4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5_</w:t>
            </w:r>
            <w:ins w:id="4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5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5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5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337"/>
        </w:trPr>
        <w:tc>
          <w:tcPr>
            <w:tcW w:w="185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26054B">
            <w:pPr>
              <w:widowControl/>
              <w:ind w:leftChars="100" w:left="210"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>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5_</w:t>
            </w:r>
            <w:ins w:id="5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5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5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E05099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Total Volume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EB" w:rsidRPr="00022BBB" w:rsidRDefault="004B55EB" w:rsidP="00ED3FF7">
            <w:pPr>
              <w:widowControl/>
              <w:jc w:val="left"/>
              <w:rPr>
                <w:rFonts w:ascii="Arial" w:hAnsi="Arial"/>
                <w:color w:val="000000"/>
                <w:kern w:val="0"/>
                <w:sz w:val="22"/>
              </w:rPr>
            </w:pPr>
            <w:r w:rsidRPr="00022BBB">
              <w:rPr>
                <w:rFonts w:ascii="Arial" w:hAnsi="Arial"/>
                <w:color w:val="000000"/>
                <w:kern w:val="0"/>
                <w:sz w:val="22"/>
              </w:rPr>
              <w:t>mm</w:t>
            </w:r>
            <w:r w:rsidRPr="00022BBB">
              <w:rPr>
                <w:rFonts w:ascii="Arial" w:hAnsi="Arial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</w:tbl>
    <w:p w:rsidR="004B55EB" w:rsidRPr="00230125" w:rsidRDefault="004B55EB" w:rsidP="00901860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</w:t>
      </w:r>
      <w:r w:rsidRPr="00230125">
        <w:rPr>
          <w:rFonts w:ascii="Arial" w:hAnsi="Arial"/>
          <w:szCs w:val="21"/>
        </w:rPr>
        <w:t xml:space="preserve">3D(Macula) </w:t>
      </w:r>
      <w:r>
        <w:rPr>
          <w:rFonts w:ascii="Arial" w:hAnsi="Arial"/>
          <w:szCs w:val="21"/>
        </w:rPr>
        <w:t>–</w:t>
      </w:r>
      <w:r w:rsidRPr="00230125">
        <w:rPr>
          <w:rFonts w:ascii="Arial" w:hAnsi="Arial"/>
          <w:szCs w:val="21"/>
        </w:rPr>
        <w:t xml:space="preserve"> Grid</w:t>
      </w:r>
      <w:r>
        <w:rPr>
          <w:rFonts w:ascii="Arial" w:hAnsi="Arial"/>
          <w:szCs w:val="21"/>
        </w:rPr>
        <w:t>”</w:t>
      </w:r>
    </w:p>
    <w:p w:rsidR="004B55EB" w:rsidRPr="00230125" w:rsidRDefault="004B55EB" w:rsidP="00311794">
      <w:pPr>
        <w:widowControl/>
        <w:rPr>
          <w:rFonts w:ascii="Arial" w:hAnsi="Arial"/>
          <w:b/>
          <w:szCs w:val="21"/>
        </w:rPr>
      </w:pPr>
    </w:p>
    <w:p w:rsidR="004B55EB" w:rsidRPr="00230125" w:rsidRDefault="004B55EB" w:rsidP="007B3C12">
      <w:pPr>
        <w:widowControl/>
        <w:jc w:val="left"/>
        <w:rPr>
          <w:rFonts w:ascii="Arial" w:hAnsi="Arial"/>
          <w:b/>
          <w:sz w:val="24"/>
          <w:szCs w:val="24"/>
        </w:rPr>
      </w:pPr>
      <w:r w:rsidRPr="00230125">
        <w:rPr>
          <w:rFonts w:ascii="MS Gothic" w:eastAsia="MS Gothic" w:hAnsi="MS Gothic" w:cs="MS Gothic" w:hint="eastAsia"/>
          <w:b/>
          <w:sz w:val="24"/>
          <w:szCs w:val="24"/>
        </w:rPr>
        <w:t>◆</w:t>
      </w:r>
      <w:r w:rsidRPr="00230125">
        <w:rPr>
          <w:rFonts w:ascii="Arial" w:hAnsi="Arial"/>
          <w:b/>
          <w:sz w:val="24"/>
          <w:szCs w:val="24"/>
        </w:rPr>
        <w:t>3D(V) - ETDRS</w:t>
      </w:r>
    </w:p>
    <w:p w:rsidR="004B55EB" w:rsidRPr="00230125" w:rsidRDefault="004B55EB" w:rsidP="00FF3A8A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 xml:space="preserve">Filename: </w:t>
      </w:r>
      <w:r w:rsidRPr="00230125">
        <w:rPr>
          <w:rFonts w:ascii="Arial" w:hAnsi="Arial"/>
          <w:szCs w:val="21"/>
        </w:rPr>
        <w:t>XXX_3DV_MACULA(ETDRS).csv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5528"/>
        <w:gridCol w:w="1557"/>
      </w:tblGrid>
      <w:tr w:rsidR="004B55EB" w:rsidRPr="00022BBB" w:rsidTr="00022BBB">
        <w:tc>
          <w:tcPr>
            <w:tcW w:w="1843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528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557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ETDRS_Center</w:t>
            </w:r>
          </w:p>
        </w:tc>
        <w:tc>
          <w:tcPr>
            <w:tcW w:w="5528" w:type="dxa"/>
            <w:vMerge w:val="restart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ETDRS grid.</w:t>
            </w:r>
          </w:p>
        </w:tc>
        <w:tc>
          <w:tcPr>
            <w:tcW w:w="1557" w:type="dxa"/>
            <w:vMerge w:val="restart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ETDRS_In_T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ETDRS_In_S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ETDRS_In_N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ETDRS_In_I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ETDRS_Out_T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ETDRS_Out_S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ETDRS_Out_N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ETDRS_Out_I</w:t>
            </w:r>
          </w:p>
        </w:tc>
        <w:tc>
          <w:tcPr>
            <w:tcW w:w="5528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557" w:type="dxa"/>
            <w:vMerge/>
            <w:vAlign w:val="center"/>
          </w:tcPr>
          <w:p w:rsidR="004B55EB" w:rsidRPr="00022BBB" w:rsidRDefault="004B55EB" w:rsidP="00ED3FF7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Average Thickness</w:t>
            </w:r>
          </w:p>
        </w:tc>
        <w:tc>
          <w:tcPr>
            <w:tcW w:w="5528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total grid area.</w:t>
            </w:r>
          </w:p>
        </w:tc>
        <w:tc>
          <w:tcPr>
            <w:tcW w:w="1557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 Thickness</w:t>
            </w:r>
          </w:p>
        </w:tc>
        <w:tc>
          <w:tcPr>
            <w:tcW w:w="5528" w:type="dxa"/>
          </w:tcPr>
          <w:p w:rsidR="004B55EB" w:rsidRPr="00022BBB" w:rsidRDefault="004B55EB" w:rsidP="006A1AB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The point of ETDRS grids center.</w:t>
            </w:r>
          </w:p>
          <w:p w:rsidR="004B55EB" w:rsidRPr="00022BBB" w:rsidRDefault="004B55EB" w:rsidP="006A1AB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 w:hint="eastAsia"/>
                <w:szCs w:val="21"/>
              </w:rPr>
              <w:t>（</w:t>
            </w:r>
            <w:r w:rsidRPr="00022BBB">
              <w:rPr>
                <w:rFonts w:ascii="Arial" w:hAnsi="Arial"/>
                <w:szCs w:val="21"/>
              </w:rPr>
              <w:t>thickness of the center point)</w:t>
            </w:r>
          </w:p>
        </w:tc>
        <w:tc>
          <w:tcPr>
            <w:tcW w:w="1557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Total Volume</w:t>
            </w:r>
          </w:p>
        </w:tc>
        <w:tc>
          <w:tcPr>
            <w:tcW w:w="5528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</w:p>
        </w:tc>
        <w:tc>
          <w:tcPr>
            <w:tcW w:w="1557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  <w:r w:rsidRPr="00022BBB">
              <w:rPr>
                <w:rFonts w:ascii="Arial" w:hAnsi="Arial"/>
                <w:szCs w:val="21"/>
                <w:vertAlign w:val="superscript"/>
              </w:rPr>
              <w:t>3</w:t>
            </w:r>
          </w:p>
        </w:tc>
      </w:tr>
    </w:tbl>
    <w:p w:rsidR="004B55EB" w:rsidRPr="00230125" w:rsidRDefault="004B55EB" w:rsidP="006A1ABF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</w:t>
      </w:r>
      <w:r w:rsidRPr="00230125">
        <w:rPr>
          <w:rFonts w:ascii="Arial" w:hAnsi="Arial"/>
          <w:szCs w:val="21"/>
        </w:rPr>
        <w:t xml:space="preserve">3D(Macula) </w:t>
      </w:r>
      <w:r>
        <w:rPr>
          <w:rFonts w:ascii="Arial" w:hAnsi="Arial"/>
          <w:szCs w:val="21"/>
        </w:rPr>
        <w:t>–</w:t>
      </w:r>
      <w:r w:rsidRPr="00230125">
        <w:rPr>
          <w:rFonts w:ascii="Arial" w:hAnsi="Arial"/>
          <w:szCs w:val="21"/>
        </w:rPr>
        <w:t xml:space="preserve"> ETDRS</w:t>
      </w:r>
      <w:r>
        <w:rPr>
          <w:rFonts w:ascii="Arial" w:hAnsi="Arial"/>
          <w:szCs w:val="21"/>
        </w:rPr>
        <w:t>”.</w:t>
      </w:r>
    </w:p>
    <w:p w:rsidR="004B55EB" w:rsidRPr="00230125" w:rsidRDefault="004B55EB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Arial" w:hAnsi="Arial"/>
          <w:szCs w:val="21"/>
        </w:rPr>
        <w:br w:type="page"/>
      </w:r>
    </w:p>
    <w:p w:rsidR="004B55EB" w:rsidRPr="00230125" w:rsidRDefault="004B55EB" w:rsidP="00901860">
      <w:pPr>
        <w:widowControl/>
        <w:jc w:val="left"/>
        <w:rPr>
          <w:rFonts w:ascii="Arial" w:hAnsi="Arial"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>3D Wide - 10x10</w:t>
      </w:r>
      <w:r w:rsidRPr="00230125">
        <w:rPr>
          <w:rFonts w:ascii="Arial" w:hAnsi="Arial"/>
          <w:b/>
          <w:sz w:val="28"/>
          <w:szCs w:val="21"/>
        </w:rPr>
        <w:t>Grid</w:t>
      </w:r>
    </w:p>
    <w:p w:rsidR="004B55EB" w:rsidRPr="00230125" w:rsidRDefault="004B55EB" w:rsidP="007B3C12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Pr="00230125" w:rsidRDefault="004B55EB" w:rsidP="00901860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Arial" w:hAnsi="Arial" w:hint="eastAsia"/>
          <w:szCs w:val="21"/>
        </w:rPr>
        <w:t>ファイル名：</w:t>
      </w:r>
      <w:r w:rsidRPr="00230125">
        <w:rPr>
          <w:rFonts w:ascii="Arial" w:hAnsi="Arial"/>
          <w:szCs w:val="21"/>
        </w:rPr>
        <w:tab/>
        <w:t>XXX_3D</w:t>
      </w:r>
      <w:r>
        <w:rPr>
          <w:rFonts w:ascii="Arial" w:hAnsi="Arial"/>
          <w:szCs w:val="21"/>
        </w:rPr>
        <w:t>_WIDE(10x10GRID</w:t>
      </w:r>
      <w:r w:rsidRPr="00230125">
        <w:rPr>
          <w:rFonts w:ascii="Arial" w:hAnsi="Arial"/>
          <w:szCs w:val="21"/>
        </w:rPr>
        <w:t>).csv</w:t>
      </w:r>
    </w:p>
    <w:p w:rsidR="004B55EB" w:rsidRPr="00230125" w:rsidRDefault="004B55EB" w:rsidP="00FF3A8A">
      <w:pPr>
        <w:widowControl/>
        <w:jc w:val="left"/>
        <w:rPr>
          <w:rFonts w:ascii="Arial" w:hAnsi="Arial"/>
          <w:szCs w:val="21"/>
        </w:rPr>
      </w:pPr>
    </w:p>
    <w:tbl>
      <w:tblPr>
        <w:tblW w:w="8946" w:type="dxa"/>
        <w:tblInd w:w="84" w:type="dxa"/>
        <w:tblCellMar>
          <w:left w:w="99" w:type="dxa"/>
          <w:right w:w="99" w:type="dxa"/>
        </w:tblCellMar>
        <w:tblLook w:val="00A0"/>
      </w:tblPr>
      <w:tblGrid>
        <w:gridCol w:w="1858"/>
        <w:gridCol w:w="5528"/>
        <w:gridCol w:w="1560"/>
      </w:tblGrid>
      <w:tr w:rsidR="004B55EB" w:rsidRPr="00022BBB" w:rsidTr="0031179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6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6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grid.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6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6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6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3_</w:t>
            </w:r>
            <w:ins w:id="6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6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4_</w:t>
            </w:r>
            <w:ins w:id="6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6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5_</w:t>
            </w:r>
            <w:ins w:id="6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6_</w:t>
            </w:r>
            <w:ins w:id="7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7_</w:t>
            </w:r>
            <w:ins w:id="7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8_</w:t>
            </w:r>
            <w:ins w:id="7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9_</w:t>
            </w:r>
            <w:ins w:id="7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10_</w:t>
            </w:r>
            <w:ins w:id="7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79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1_</w:t>
            </w:r>
            <w:ins w:id="80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81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2_</w:t>
            </w:r>
            <w:ins w:id="82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83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3_</w:t>
            </w:r>
            <w:ins w:id="84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85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4_</w:t>
            </w:r>
            <w:ins w:id="86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 w:hint="eastAsia"/>
                <w:color w:val="000000"/>
                <w:kern w:val="0"/>
                <w:szCs w:val="21"/>
              </w:rPr>
              <w:t xml:space="preserve">　・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87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8_10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ins w:id="88" w:author="Tsutomu Kikawa" w:date="2012-05-25T23:22:00Z">
              <w:r w:rsidRPr="00022BBB">
                <w:rPr>
                  <w:rFonts w:ascii="Arial" w:hAnsi="Arial"/>
                  <w:color w:val="000000"/>
                  <w:kern w:val="0"/>
                  <w:szCs w:val="21"/>
                </w:rPr>
                <w:t>0</w:t>
              </w:r>
            </w:ins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9_10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  <w:tr w:rsidR="004B55EB" w:rsidRPr="00022BBB" w:rsidTr="0031179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  <w:r w:rsidRPr="00022BBB">
              <w:rPr>
                <w:rFonts w:ascii="Arial" w:hAnsi="Arial"/>
                <w:color w:val="000000"/>
                <w:kern w:val="0"/>
                <w:szCs w:val="21"/>
              </w:rPr>
              <w:t>10_10</w:t>
            </w: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55EB" w:rsidRPr="00022BBB" w:rsidRDefault="004B55EB" w:rsidP="00D7751A">
            <w:pPr>
              <w:widowControl/>
              <w:jc w:val="left"/>
              <w:rPr>
                <w:rFonts w:ascii="Arial" w:hAnsi="Arial"/>
                <w:color w:val="000000"/>
                <w:kern w:val="0"/>
                <w:szCs w:val="21"/>
              </w:rPr>
            </w:pPr>
          </w:p>
        </w:tc>
      </w:tr>
    </w:tbl>
    <w:p w:rsidR="004B55EB" w:rsidRPr="00230125" w:rsidRDefault="004B55EB" w:rsidP="00FF3A8A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</w:t>
      </w:r>
      <w:r w:rsidRPr="00230125">
        <w:rPr>
          <w:rFonts w:ascii="Arial" w:hAnsi="Arial"/>
          <w:szCs w:val="21"/>
        </w:rPr>
        <w:t>3D(V) – 10x10Grid</w:t>
      </w:r>
      <w:r>
        <w:rPr>
          <w:rFonts w:ascii="Arial" w:hAnsi="Arial"/>
          <w:szCs w:val="21"/>
        </w:rPr>
        <w:t>”</w:t>
      </w:r>
    </w:p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>
      <w:pPr>
        <w:widowControl/>
        <w:jc w:val="left"/>
        <w:rPr>
          <w:rFonts w:ascii="Arial" w:hAnsi="Arial"/>
          <w:sz w:val="24"/>
          <w:szCs w:val="21"/>
        </w:rPr>
      </w:pPr>
      <w:r w:rsidRPr="00230125">
        <w:rPr>
          <w:rFonts w:ascii="Arial" w:hAnsi="Arial"/>
          <w:sz w:val="24"/>
          <w:szCs w:val="21"/>
        </w:rPr>
        <w:br w:type="page"/>
      </w:r>
    </w:p>
    <w:p w:rsidR="004B55EB" w:rsidRPr="00230125" w:rsidRDefault="004B55EB" w:rsidP="007B3C12">
      <w:pPr>
        <w:widowControl/>
        <w:jc w:val="left"/>
        <w:rPr>
          <w:rFonts w:ascii="Arial" w:hAnsi="Arial"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4"/>
        </w:rPr>
        <w:t>3D Wide - ETDRS</w:t>
      </w:r>
    </w:p>
    <w:p w:rsidR="004B55EB" w:rsidRPr="00230125" w:rsidRDefault="004B55EB" w:rsidP="00FF3A8A">
      <w:pPr>
        <w:widowControl/>
        <w:jc w:val="left"/>
        <w:rPr>
          <w:rFonts w:ascii="Arial" w:hAnsi="Arial"/>
          <w:szCs w:val="21"/>
        </w:rPr>
      </w:pPr>
    </w:p>
    <w:p w:rsidR="004B55EB" w:rsidRPr="008B3BDA" w:rsidRDefault="004B55EB" w:rsidP="00D60F8E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Filename:XXX_3D_WIDE</w:t>
      </w:r>
      <w:r w:rsidRPr="00230125">
        <w:rPr>
          <w:rFonts w:ascii="Arial" w:hAnsi="Arial"/>
          <w:szCs w:val="21"/>
        </w:rPr>
        <w:t>(ETDRS).csv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5670"/>
        <w:gridCol w:w="1415"/>
      </w:tblGrid>
      <w:tr w:rsidR="004B55EB" w:rsidRPr="00022BBB" w:rsidTr="00022BBB">
        <w:tc>
          <w:tcPr>
            <w:tcW w:w="1843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670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415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ETDRS_Center</w:t>
            </w:r>
          </w:p>
        </w:tc>
        <w:tc>
          <w:tcPr>
            <w:tcW w:w="5670" w:type="dxa"/>
            <w:vMerge w:val="restart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Average thickness of each ETDRS grid.</w:t>
            </w:r>
          </w:p>
        </w:tc>
        <w:tc>
          <w:tcPr>
            <w:tcW w:w="1415" w:type="dxa"/>
            <w:vMerge w:val="restart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ETDRS_In_T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ETDRS_In_S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ETDRS_In_N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ETDRS_In_I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ETDRS_Out_T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ETDRS_Out_S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ETDRS_Out_N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4B55EB" w:rsidRPr="00022BBB" w:rsidTr="00022BBB">
        <w:tc>
          <w:tcPr>
            <w:tcW w:w="1843" w:type="dxa"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  <w:r w:rsidRPr="00022BBB">
              <w:rPr>
                <w:rFonts w:ascii="Arial" w:hAnsi="Arial"/>
                <w:color w:val="000000"/>
                <w:sz w:val="22"/>
              </w:rPr>
              <w:t>ETDRS_Out_I</w:t>
            </w:r>
          </w:p>
        </w:tc>
        <w:tc>
          <w:tcPr>
            <w:tcW w:w="5670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b/>
                <w:color w:val="000000"/>
                <w:sz w:val="22"/>
              </w:rPr>
            </w:pPr>
          </w:p>
        </w:tc>
        <w:tc>
          <w:tcPr>
            <w:tcW w:w="1415" w:type="dxa"/>
            <w:vMerge/>
            <w:vAlign w:val="center"/>
          </w:tcPr>
          <w:p w:rsidR="004B55EB" w:rsidRPr="00022BBB" w:rsidRDefault="004B55EB" w:rsidP="00D7751A">
            <w:pPr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4B55EB" w:rsidRPr="00230125" w:rsidRDefault="004B55EB" w:rsidP="008B3BDA">
      <w:pPr>
        <w:widowControl/>
        <w:jc w:val="left"/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※</w:t>
      </w:r>
      <w:r>
        <w:rPr>
          <w:rFonts w:ascii="Arial" w:hAnsi="Arial"/>
          <w:szCs w:val="21"/>
        </w:rPr>
        <w:t>The name of each sector are same as “</w:t>
      </w:r>
      <w:r w:rsidRPr="00230125">
        <w:rPr>
          <w:rFonts w:ascii="Arial" w:hAnsi="Arial"/>
          <w:szCs w:val="21"/>
        </w:rPr>
        <w:t xml:space="preserve">3D(Macula) </w:t>
      </w:r>
      <w:r>
        <w:rPr>
          <w:rFonts w:ascii="Arial" w:hAnsi="Arial"/>
          <w:szCs w:val="21"/>
        </w:rPr>
        <w:t>–</w:t>
      </w:r>
      <w:r w:rsidRPr="00230125">
        <w:rPr>
          <w:rFonts w:ascii="Arial" w:hAnsi="Arial"/>
          <w:szCs w:val="21"/>
        </w:rPr>
        <w:t xml:space="preserve"> ETDRS</w:t>
      </w:r>
      <w:r>
        <w:rPr>
          <w:rFonts w:ascii="Arial" w:hAnsi="Arial"/>
          <w:szCs w:val="21"/>
        </w:rPr>
        <w:t>”.</w:t>
      </w:r>
    </w:p>
    <w:p w:rsidR="004B55EB" w:rsidRPr="008B3BDA" w:rsidRDefault="004B55EB" w:rsidP="00FF3A8A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7B3C12">
      <w:pPr>
        <w:widowControl/>
        <w:jc w:val="left"/>
        <w:rPr>
          <w:rFonts w:ascii="Arial" w:hAnsi="Arial"/>
          <w:szCs w:val="21"/>
        </w:rPr>
      </w:pPr>
    </w:p>
    <w:p w:rsidR="004B55EB" w:rsidRPr="00230125" w:rsidRDefault="004B55EB" w:rsidP="00AF120B">
      <w:pPr>
        <w:widowControl/>
        <w:jc w:val="left"/>
        <w:rPr>
          <w:rFonts w:ascii="Arial" w:hAnsi="Arial"/>
          <w:b/>
          <w:sz w:val="24"/>
          <w:szCs w:val="21"/>
        </w:rPr>
      </w:pPr>
      <w:r w:rsidRPr="00230125">
        <w:rPr>
          <w:rFonts w:ascii="MS Gothic" w:eastAsia="MS Gothic" w:hAnsi="MS Gothic" w:cs="MS Gothic" w:hint="eastAsia"/>
          <w:b/>
          <w:sz w:val="24"/>
          <w:szCs w:val="21"/>
        </w:rPr>
        <w:t>◆</w:t>
      </w:r>
      <w:r w:rsidRPr="00230125">
        <w:rPr>
          <w:rFonts w:ascii="Arial" w:hAnsi="Arial"/>
          <w:b/>
          <w:sz w:val="24"/>
          <w:szCs w:val="21"/>
        </w:rPr>
        <w:t xml:space="preserve">Anterior Radial </w:t>
      </w:r>
    </w:p>
    <w:p w:rsidR="004B55EB" w:rsidRPr="00230125" w:rsidRDefault="004B55EB" w:rsidP="00FF3A8A">
      <w:pPr>
        <w:widowControl/>
        <w:jc w:val="left"/>
        <w:rPr>
          <w:rFonts w:ascii="Arial" w:hAnsi="Arial"/>
          <w:sz w:val="24"/>
          <w:szCs w:val="21"/>
        </w:rPr>
      </w:pPr>
    </w:p>
    <w:p w:rsidR="004B55EB" w:rsidRPr="00230125" w:rsidRDefault="004B55EB" w:rsidP="00700790">
      <w:pPr>
        <w:widowControl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File name</w:t>
      </w:r>
      <w:r>
        <w:rPr>
          <w:rFonts w:ascii="Arial" w:hAnsi="Arial" w:hint="eastAsia"/>
          <w:szCs w:val="21"/>
        </w:rPr>
        <w:t>：</w:t>
      </w:r>
      <w:r w:rsidRPr="00230125">
        <w:rPr>
          <w:rFonts w:ascii="Arial" w:hAnsi="Arial"/>
          <w:szCs w:val="21"/>
        </w:rPr>
        <w:t>XXX_RADIAL_ANTERIOR.csv</w:t>
      </w:r>
    </w:p>
    <w:p w:rsidR="004B55EB" w:rsidRPr="00230125" w:rsidRDefault="004B55EB" w:rsidP="00700790">
      <w:pPr>
        <w:widowControl/>
        <w:jc w:val="left"/>
        <w:rPr>
          <w:rFonts w:ascii="Arial" w:hAnsi="Arial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0"/>
        <w:gridCol w:w="5103"/>
        <w:gridCol w:w="1415"/>
      </w:tblGrid>
      <w:tr w:rsidR="004B55EB" w:rsidRPr="00022BBB" w:rsidTr="00022BBB">
        <w:tc>
          <w:tcPr>
            <w:tcW w:w="2410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item</w:t>
            </w:r>
          </w:p>
        </w:tc>
        <w:tc>
          <w:tcPr>
            <w:tcW w:w="5103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Note</w:t>
            </w:r>
          </w:p>
        </w:tc>
        <w:tc>
          <w:tcPr>
            <w:tcW w:w="1415" w:type="dxa"/>
            <w:shd w:val="pct20" w:color="auto" w:fill="auto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Unit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 Thickness</w:t>
            </w:r>
          </w:p>
        </w:tc>
        <w:tc>
          <w:tcPr>
            <w:tcW w:w="5103" w:type="dxa"/>
          </w:tcPr>
          <w:p w:rsidR="004B55EB" w:rsidRPr="00022BBB" w:rsidRDefault="004B55EB" w:rsidP="008B3BD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thickness of the center point</w:t>
            </w:r>
          </w:p>
        </w:tc>
        <w:tc>
          <w:tcPr>
            <w:tcW w:w="1415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um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0C6C1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 Curve Radius</w:t>
            </w:r>
          </w:p>
          <w:p w:rsidR="004B55EB" w:rsidRPr="00022BBB" w:rsidRDefault="004B55EB" w:rsidP="000C6C1F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(H)</w:t>
            </w:r>
          </w:p>
        </w:tc>
        <w:tc>
          <w:tcPr>
            <w:tcW w:w="5103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Horizontal curve</w:t>
            </w:r>
          </w:p>
        </w:tc>
        <w:tc>
          <w:tcPr>
            <w:tcW w:w="1415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</w:p>
        </w:tc>
      </w:tr>
      <w:tr w:rsidR="004B55EB" w:rsidRPr="00022BBB" w:rsidTr="00022BBB">
        <w:tc>
          <w:tcPr>
            <w:tcW w:w="2410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 Curve Radius</w:t>
            </w:r>
          </w:p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(V)</w:t>
            </w:r>
          </w:p>
        </w:tc>
        <w:tc>
          <w:tcPr>
            <w:tcW w:w="5103" w:type="dxa"/>
          </w:tcPr>
          <w:p w:rsidR="004B55EB" w:rsidRPr="00022BBB" w:rsidRDefault="004B55EB" w:rsidP="00E96A96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Vertical curve</w:t>
            </w:r>
          </w:p>
        </w:tc>
        <w:tc>
          <w:tcPr>
            <w:tcW w:w="1415" w:type="dxa"/>
          </w:tcPr>
          <w:p w:rsidR="004B55EB" w:rsidRPr="00022BBB" w:rsidRDefault="004B55EB" w:rsidP="00D7751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mm</w:t>
            </w:r>
          </w:p>
        </w:tc>
      </w:tr>
    </w:tbl>
    <w:p w:rsidR="004B55EB" w:rsidRPr="00230125" w:rsidRDefault="004B55EB" w:rsidP="007B3C12">
      <w:pPr>
        <w:rPr>
          <w:rFonts w:ascii="Arial" w:hAnsi="Arial"/>
          <w:sz w:val="24"/>
          <w:szCs w:val="21"/>
        </w:rPr>
      </w:pPr>
    </w:p>
    <w:p w:rsidR="004B55EB" w:rsidRPr="00230125" w:rsidRDefault="004B55EB">
      <w:pPr>
        <w:widowControl/>
        <w:jc w:val="left"/>
        <w:rPr>
          <w:rFonts w:ascii="Arial" w:hAnsi="Arial"/>
          <w:sz w:val="24"/>
          <w:szCs w:val="21"/>
        </w:rPr>
      </w:pPr>
      <w:r w:rsidRPr="00230125">
        <w:rPr>
          <w:rFonts w:ascii="Arial" w:hAnsi="Arial"/>
          <w:sz w:val="24"/>
          <w:szCs w:val="21"/>
        </w:rPr>
        <w:br w:type="page"/>
      </w:r>
    </w:p>
    <w:p w:rsidR="004B55EB" w:rsidRPr="00230125" w:rsidRDefault="004B55EB" w:rsidP="00ED3FF7">
      <w:pPr>
        <w:rPr>
          <w:rFonts w:ascii="Arial" w:hAnsi="Arial"/>
          <w:b/>
          <w:sz w:val="24"/>
          <w:szCs w:val="21"/>
        </w:rPr>
      </w:pPr>
      <w:r w:rsidRPr="00230125">
        <w:rPr>
          <w:rFonts w:ascii="Arial" w:hAnsi="Arial"/>
          <w:b/>
          <w:sz w:val="24"/>
          <w:szCs w:val="21"/>
        </w:rPr>
        <w:t xml:space="preserve">&lt; APPENDIX 2 &gt; </w:t>
      </w:r>
      <w:r>
        <w:rPr>
          <w:rFonts w:ascii="Arial" w:hAnsi="Arial"/>
          <w:b/>
          <w:sz w:val="24"/>
          <w:szCs w:val="21"/>
        </w:rPr>
        <w:t>Exported data</w:t>
      </w:r>
    </w:p>
    <w:p w:rsidR="004B55EB" w:rsidRDefault="004B55EB" w:rsidP="00ED3FF7">
      <w:pPr>
        <w:rPr>
          <w:rFonts w:ascii="Arial" w:hAnsi="Arial"/>
          <w:szCs w:val="21"/>
        </w:rPr>
      </w:pPr>
    </w:p>
    <w:p w:rsidR="004B55EB" w:rsidRPr="00230125" w:rsidRDefault="004B55EB" w:rsidP="00ED3FF7">
      <w:pPr>
        <w:rPr>
          <w:rFonts w:ascii="Arial" w:hAnsi="Arial"/>
          <w:szCs w:val="21"/>
        </w:rPr>
      </w:pPr>
      <w:r>
        <w:rPr>
          <w:rFonts w:ascii="Arial" w:hAnsi="Arial"/>
          <w:szCs w:val="21"/>
        </w:rPr>
        <w:t>Data collector can export the csv-data of scan as below.</w:t>
      </w:r>
    </w:p>
    <w:p w:rsidR="004B55EB" w:rsidRPr="00230125" w:rsidRDefault="004B55EB" w:rsidP="00ED3FF7">
      <w:pPr>
        <w:rPr>
          <w:rFonts w:ascii="Arial" w:hAnsi="Arial"/>
          <w:b/>
          <w:sz w:val="24"/>
          <w:szCs w:val="21"/>
        </w:rPr>
      </w:pPr>
    </w:p>
    <w:p w:rsidR="004B55EB" w:rsidRPr="00230125" w:rsidRDefault="004B55EB" w:rsidP="00ED3FF7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3D(Disc)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562"/>
        </w:trPr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</w:t>
            </w:r>
          </w:p>
        </w:tc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6.0x6.0mm</w:t>
            </w:r>
          </w:p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4.5x4.5mm</w:t>
            </w:r>
          </w:p>
        </w:tc>
        <w:tc>
          <w:tcPr>
            <w:tcW w:w="2570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</w:t>
            </w:r>
          </w:p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ED3FF7">
      <w:pPr>
        <w:rPr>
          <w:rFonts w:ascii="Arial" w:hAnsi="Arial"/>
          <w:szCs w:val="21"/>
        </w:rPr>
      </w:pPr>
    </w:p>
    <w:p w:rsidR="004B55EB" w:rsidRPr="00230125" w:rsidRDefault="004B55EB" w:rsidP="00ED3FF7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3D(Macula) – ETDRS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562"/>
        </w:trPr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</w:t>
            </w:r>
          </w:p>
        </w:tc>
        <w:tc>
          <w:tcPr>
            <w:tcW w:w="2569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6.0x6.0mm</w:t>
            </w:r>
          </w:p>
        </w:tc>
        <w:tc>
          <w:tcPr>
            <w:tcW w:w="2570" w:type="dxa"/>
          </w:tcPr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Macula</w:t>
            </w:r>
          </w:p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</w:t>
            </w:r>
          </w:p>
          <w:p w:rsidR="004B55EB" w:rsidRPr="00022BBB" w:rsidRDefault="004B55EB" w:rsidP="00ED3FF7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3D(Macula) – 6x6 Grid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1134"/>
        </w:trPr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</w:t>
            </w:r>
          </w:p>
        </w:tc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8.2x3.0mm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6.0x6.0mm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4.5x4.5mm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3.0x3.0mm</w:t>
            </w:r>
          </w:p>
        </w:tc>
        <w:tc>
          <w:tcPr>
            <w:tcW w:w="2570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Macula</w:t>
            </w:r>
          </w:p>
          <w:p w:rsidR="004B55EB" w:rsidRPr="00022BBB" w:rsidRDefault="004B55EB" w:rsidP="00013A64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Circle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Circle</w:t>
            </w:r>
          </w:p>
        </w:tc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φ3.4mm</w:t>
            </w:r>
          </w:p>
        </w:tc>
        <w:tc>
          <w:tcPr>
            <w:tcW w:w="2570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FA7908">
      <w:pPr>
        <w:rPr>
          <w:rFonts w:ascii="Arial" w:hAnsi="Arial"/>
          <w:szCs w:val="21"/>
        </w:rPr>
      </w:pPr>
    </w:p>
    <w:p w:rsidR="004B55EB" w:rsidRPr="00230125" w:rsidRDefault="004B55EB" w:rsidP="00427A8A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Radial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c>
          <w:tcPr>
            <w:tcW w:w="2569" w:type="dxa"/>
          </w:tcPr>
          <w:p w:rsidR="004B55EB" w:rsidRPr="00022BBB" w:rsidRDefault="004B55EB" w:rsidP="00427A8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Radial</w:t>
            </w:r>
          </w:p>
        </w:tc>
        <w:tc>
          <w:tcPr>
            <w:tcW w:w="2569" w:type="dxa"/>
          </w:tcPr>
          <w:p w:rsidR="004B55EB" w:rsidRPr="00022BBB" w:rsidRDefault="004B55EB" w:rsidP="00427A8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φ6.0mm</w:t>
            </w:r>
          </w:p>
        </w:tc>
        <w:tc>
          <w:tcPr>
            <w:tcW w:w="2570" w:type="dxa"/>
          </w:tcPr>
          <w:p w:rsidR="004B55EB" w:rsidRPr="00022BBB" w:rsidRDefault="004B55EB" w:rsidP="00427A8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Macula</w:t>
            </w:r>
          </w:p>
          <w:p w:rsidR="004B55EB" w:rsidRPr="00022BBB" w:rsidRDefault="004B55EB" w:rsidP="00013A64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Center</w:t>
            </w:r>
          </w:p>
          <w:p w:rsidR="004B55EB" w:rsidRPr="00022BBB" w:rsidRDefault="004B55EB" w:rsidP="00427A8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Disc</w:t>
            </w:r>
          </w:p>
          <w:p w:rsidR="004B55EB" w:rsidRPr="00022BBB" w:rsidRDefault="004B55EB" w:rsidP="00427A8A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FA7908">
      <w:pPr>
        <w:rPr>
          <w:rFonts w:ascii="Arial" w:hAnsi="Arial"/>
          <w:szCs w:val="21"/>
        </w:rPr>
      </w:pP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3D(V) – 10x10 Grid</w:t>
      </w: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3D(V) – 6x6 Grid</w:t>
      </w: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3D(V) – ETDRS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562"/>
        </w:trPr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3D(V)</w:t>
            </w:r>
          </w:p>
        </w:tc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7.0x7.0mm</w:t>
            </w:r>
          </w:p>
        </w:tc>
        <w:tc>
          <w:tcPr>
            <w:tcW w:w="2570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Macula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Default="004B55EB" w:rsidP="007B3C12">
      <w:pPr>
        <w:rPr>
          <w:rFonts w:ascii="Arial" w:hAnsi="Arial"/>
          <w:szCs w:val="21"/>
        </w:rPr>
      </w:pPr>
    </w:p>
    <w:p w:rsidR="004B55EB" w:rsidRDefault="004B55EB" w:rsidP="007B3C12">
      <w:pPr>
        <w:rPr>
          <w:rFonts w:ascii="Arial" w:hAnsi="Arial"/>
          <w:szCs w:val="21"/>
        </w:rPr>
      </w:pPr>
    </w:p>
    <w:p w:rsidR="004B55EB" w:rsidRDefault="004B55EB" w:rsidP="007B3C12">
      <w:pPr>
        <w:rPr>
          <w:rFonts w:ascii="Arial" w:hAnsi="Arial"/>
          <w:szCs w:val="21"/>
        </w:rPr>
      </w:pPr>
    </w:p>
    <w:p w:rsidR="004B55EB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3D(V) – 10x10 Grid</w:t>
      </w:r>
    </w:p>
    <w:p w:rsidR="004B55EB" w:rsidRPr="00230125" w:rsidRDefault="004B55EB" w:rsidP="00FA7908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 w:rsidRPr="00230125">
        <w:rPr>
          <w:rFonts w:ascii="Arial" w:hAnsi="Arial"/>
          <w:szCs w:val="21"/>
        </w:rPr>
        <w:t>3D(V) – ETDRS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562"/>
        </w:trPr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3D Wide</w:t>
            </w:r>
          </w:p>
        </w:tc>
        <w:tc>
          <w:tcPr>
            <w:tcW w:w="2569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12.0x9.0mm</w:t>
            </w:r>
          </w:p>
        </w:tc>
        <w:tc>
          <w:tcPr>
            <w:tcW w:w="2570" w:type="dxa"/>
          </w:tcPr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Wide</w:t>
            </w:r>
          </w:p>
          <w:p w:rsidR="004B55EB" w:rsidRPr="00022BBB" w:rsidRDefault="004B55EB" w:rsidP="00FA790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Default="004B55EB" w:rsidP="007B3C12">
      <w:pPr>
        <w:rPr>
          <w:rFonts w:ascii="Arial" w:hAnsi="Arial"/>
          <w:szCs w:val="21"/>
        </w:rPr>
      </w:pPr>
    </w:p>
    <w:p w:rsidR="004B55EB" w:rsidRPr="00230125" w:rsidRDefault="004B55EB" w:rsidP="008545A6">
      <w:pPr>
        <w:rPr>
          <w:rFonts w:ascii="Arial" w:hAnsi="Arial"/>
          <w:szCs w:val="21"/>
        </w:rPr>
      </w:pPr>
      <w:r w:rsidRPr="00230125">
        <w:rPr>
          <w:rFonts w:ascii="MS Gothic" w:eastAsia="MS Gothic" w:hAnsi="MS Gothic" w:cs="MS Gothic" w:hint="eastAsia"/>
          <w:szCs w:val="21"/>
        </w:rPr>
        <w:t>◆</w:t>
      </w:r>
      <w:r>
        <w:rPr>
          <w:rFonts w:ascii="Arial" w:hAnsi="Arial"/>
          <w:szCs w:val="21"/>
        </w:rPr>
        <w:t>Radial Anterior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9"/>
        <w:gridCol w:w="2569"/>
        <w:gridCol w:w="2570"/>
      </w:tblGrid>
      <w:tr w:rsidR="004B55EB" w:rsidRPr="00022BBB" w:rsidTr="00022BBB"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protocol</w:t>
            </w:r>
          </w:p>
        </w:tc>
        <w:tc>
          <w:tcPr>
            <w:tcW w:w="2569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Scan size</w:t>
            </w:r>
          </w:p>
        </w:tc>
        <w:tc>
          <w:tcPr>
            <w:tcW w:w="2570" w:type="dxa"/>
          </w:tcPr>
          <w:p w:rsidR="004B55EB" w:rsidRPr="00022BBB" w:rsidRDefault="004B55EB" w:rsidP="006A2168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fixation</w:t>
            </w:r>
          </w:p>
        </w:tc>
      </w:tr>
      <w:tr w:rsidR="004B55EB" w:rsidRPr="00022BBB" w:rsidTr="00022BBB">
        <w:trPr>
          <w:trHeight w:val="562"/>
        </w:trPr>
        <w:tc>
          <w:tcPr>
            <w:tcW w:w="2569" w:type="dxa"/>
          </w:tcPr>
          <w:p w:rsidR="004B55EB" w:rsidRPr="00022BBB" w:rsidRDefault="004B55EB" w:rsidP="00F830B5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Radial</w:t>
            </w:r>
          </w:p>
        </w:tc>
        <w:tc>
          <w:tcPr>
            <w:tcW w:w="2569" w:type="dxa"/>
          </w:tcPr>
          <w:p w:rsidR="004B55EB" w:rsidRPr="00022BBB" w:rsidRDefault="004B55EB" w:rsidP="00F830B5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6.0x6.0mm</w:t>
            </w:r>
          </w:p>
        </w:tc>
        <w:tc>
          <w:tcPr>
            <w:tcW w:w="2570" w:type="dxa"/>
          </w:tcPr>
          <w:p w:rsidR="004B55EB" w:rsidRPr="00022BBB" w:rsidRDefault="004B55EB" w:rsidP="00F830B5">
            <w:pPr>
              <w:rPr>
                <w:rFonts w:ascii="Arial" w:hAnsi="Arial"/>
                <w:szCs w:val="21"/>
              </w:rPr>
            </w:pPr>
            <w:r w:rsidRPr="00022BBB">
              <w:rPr>
                <w:rFonts w:ascii="Arial" w:hAnsi="Arial"/>
                <w:szCs w:val="21"/>
              </w:rPr>
              <w:t>External</w:t>
            </w:r>
          </w:p>
        </w:tc>
      </w:tr>
    </w:tbl>
    <w:p w:rsidR="004B55EB" w:rsidRPr="00230125" w:rsidRDefault="004B55EB" w:rsidP="008545A6">
      <w:pPr>
        <w:rPr>
          <w:rFonts w:ascii="Arial" w:hAnsi="Arial"/>
          <w:szCs w:val="21"/>
        </w:rPr>
      </w:pPr>
    </w:p>
    <w:p w:rsidR="004B55EB" w:rsidRPr="00230125" w:rsidRDefault="004B55EB" w:rsidP="006A37C2">
      <w:pPr>
        <w:jc w:val="righ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End.</w:t>
      </w:r>
    </w:p>
    <w:sectPr w:rsidR="004B55EB" w:rsidRPr="00230125" w:rsidSect="003170B9">
      <w:headerReference w:type="default" r:id="rId25"/>
      <w:footerReference w:type="default" r:id="rId26"/>
      <w:pgSz w:w="12240" w:h="15840"/>
      <w:pgMar w:top="1440" w:right="1080" w:bottom="1440" w:left="1080" w:header="737" w:footer="708" w:gutter="0"/>
      <w:cols w:space="708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5EB" w:rsidRDefault="004B55EB" w:rsidP="00CC64A3">
      <w:r>
        <w:separator/>
      </w:r>
    </w:p>
  </w:endnote>
  <w:endnote w:type="continuationSeparator" w:id="0">
    <w:p w:rsidR="004B55EB" w:rsidRDefault="004B55EB" w:rsidP="00CC6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EB" w:rsidRDefault="004B55EB">
    <w:pPr>
      <w:pStyle w:val="Footer"/>
      <w:jc w:val="right"/>
    </w:pPr>
    <w:fldSimple w:instr="PAGE   \* MERGEFORMAT">
      <w:r w:rsidRPr="0026054B">
        <w:rPr>
          <w:noProof/>
          <w:lang w:val="ja-JP"/>
        </w:rPr>
        <w:t>1</w:t>
      </w:r>
    </w:fldSimple>
  </w:p>
  <w:p w:rsidR="004B55EB" w:rsidRDefault="004B55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5EB" w:rsidRDefault="004B55EB" w:rsidP="00CC64A3">
      <w:r>
        <w:separator/>
      </w:r>
    </w:p>
  </w:footnote>
  <w:footnote w:type="continuationSeparator" w:id="0">
    <w:p w:rsidR="004B55EB" w:rsidRDefault="004B55EB" w:rsidP="00CC6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EB" w:rsidRDefault="004B55EB" w:rsidP="00D52E4F">
    <w:pPr>
      <w:pStyle w:val="Header"/>
      <w:tabs>
        <w:tab w:val="clear" w:pos="4252"/>
        <w:tab w:val="clear" w:pos="8504"/>
        <w:tab w:val="center" w:pos="5040"/>
        <w:tab w:val="right" w:pos="10080"/>
      </w:tabs>
    </w:pPr>
    <w:bookmarkStart w:id="89" w:name="_GoBack"/>
    <w:r>
      <w:t>OCT Data Collector   Instruction Manual rev1.1</w:t>
    </w:r>
    <w:r>
      <w:tab/>
    </w:r>
    <w:r w:rsidDel="005673F1">
      <w:tab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図 16" o:spid="_x0000_i1026" type="#_x0000_t75" style="width:91.65pt;height:12.45pt;visibility:visible">
          <v:imagedata r:id="rId1" o:title=""/>
        </v:shape>
      </w:pict>
    </w:r>
    <w:bookmarkEnd w:id="8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2C86"/>
    <w:multiLevelType w:val="hybridMultilevel"/>
    <w:tmpl w:val="03FAF66C"/>
    <w:lvl w:ilvl="0" w:tplc="AC141C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>
    <w:nsid w:val="15C55C5E"/>
    <w:multiLevelType w:val="hybridMultilevel"/>
    <w:tmpl w:val="0BEA4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1517A0"/>
    <w:multiLevelType w:val="hybridMultilevel"/>
    <w:tmpl w:val="28AA8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13759F"/>
    <w:multiLevelType w:val="multilevel"/>
    <w:tmpl w:val="49B8B07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45964C78"/>
    <w:multiLevelType w:val="hybridMultilevel"/>
    <w:tmpl w:val="BF723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490C08"/>
    <w:multiLevelType w:val="hybridMultilevel"/>
    <w:tmpl w:val="68029F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E356DE"/>
    <w:multiLevelType w:val="hybridMultilevel"/>
    <w:tmpl w:val="D0FE5B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361B57"/>
    <w:multiLevelType w:val="hybridMultilevel"/>
    <w:tmpl w:val="97CA8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022FB"/>
    <w:multiLevelType w:val="hybridMultilevel"/>
    <w:tmpl w:val="16004F78"/>
    <w:lvl w:ilvl="0" w:tplc="EF56381C">
      <w:numFmt w:val="bullet"/>
      <w:lvlText w:val="※"/>
      <w:lvlJc w:val="left"/>
      <w:pPr>
        <w:ind w:left="360" w:hanging="360"/>
      </w:pPr>
      <w:rPr>
        <w:rFonts w:ascii="MS PGothic" w:eastAsia="MS PGothic" w:hAnsi="MS PGothic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0447B7"/>
    <w:multiLevelType w:val="hybridMultilevel"/>
    <w:tmpl w:val="7A523A50"/>
    <w:lvl w:ilvl="0" w:tplc="D3C25398">
      <w:start w:val="4"/>
      <w:numFmt w:val="bullet"/>
      <w:lvlText w:val=""/>
      <w:lvlJc w:val="left"/>
      <w:pPr>
        <w:ind w:left="360" w:hanging="360"/>
      </w:pPr>
      <w:rPr>
        <w:rFonts w:ascii="Wingdings" w:eastAsia="MS PGothic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292"/>
    <w:rsid w:val="00013A64"/>
    <w:rsid w:val="00022BBB"/>
    <w:rsid w:val="000417A4"/>
    <w:rsid w:val="00044D5A"/>
    <w:rsid w:val="00056818"/>
    <w:rsid w:val="00067B76"/>
    <w:rsid w:val="00083FD6"/>
    <w:rsid w:val="00093CD3"/>
    <w:rsid w:val="00095003"/>
    <w:rsid w:val="000A0097"/>
    <w:rsid w:val="000C24AF"/>
    <w:rsid w:val="000C6C1F"/>
    <w:rsid w:val="000D7295"/>
    <w:rsid w:val="000E1E02"/>
    <w:rsid w:val="000F7EB1"/>
    <w:rsid w:val="001143E8"/>
    <w:rsid w:val="00131C1F"/>
    <w:rsid w:val="00132414"/>
    <w:rsid w:val="001378CE"/>
    <w:rsid w:val="00143489"/>
    <w:rsid w:val="00150AB1"/>
    <w:rsid w:val="001700B4"/>
    <w:rsid w:val="0017590D"/>
    <w:rsid w:val="00185D5F"/>
    <w:rsid w:val="00191C87"/>
    <w:rsid w:val="001B5590"/>
    <w:rsid w:val="001B7133"/>
    <w:rsid w:val="001E155A"/>
    <w:rsid w:val="00230125"/>
    <w:rsid w:val="0026054B"/>
    <w:rsid w:val="00282F1E"/>
    <w:rsid w:val="00291D5A"/>
    <w:rsid w:val="002C23AC"/>
    <w:rsid w:val="002C3C49"/>
    <w:rsid w:val="002D3AAA"/>
    <w:rsid w:val="002E14E2"/>
    <w:rsid w:val="002E7F3E"/>
    <w:rsid w:val="00311794"/>
    <w:rsid w:val="003170B9"/>
    <w:rsid w:val="00360C34"/>
    <w:rsid w:val="00370445"/>
    <w:rsid w:val="00376480"/>
    <w:rsid w:val="003B7BD4"/>
    <w:rsid w:val="003C78A5"/>
    <w:rsid w:val="00402732"/>
    <w:rsid w:val="00413C8B"/>
    <w:rsid w:val="00427A8A"/>
    <w:rsid w:val="00436669"/>
    <w:rsid w:val="004506C0"/>
    <w:rsid w:val="004A4158"/>
    <w:rsid w:val="004B55EB"/>
    <w:rsid w:val="005673F1"/>
    <w:rsid w:val="00587066"/>
    <w:rsid w:val="00592BA2"/>
    <w:rsid w:val="005B6EF4"/>
    <w:rsid w:val="005D26B2"/>
    <w:rsid w:val="005E0F5E"/>
    <w:rsid w:val="005E1044"/>
    <w:rsid w:val="005F3B4E"/>
    <w:rsid w:val="00614269"/>
    <w:rsid w:val="00623F5D"/>
    <w:rsid w:val="00627707"/>
    <w:rsid w:val="0063039E"/>
    <w:rsid w:val="00644EB4"/>
    <w:rsid w:val="00665AC6"/>
    <w:rsid w:val="00666DB6"/>
    <w:rsid w:val="00670FFD"/>
    <w:rsid w:val="00697FD2"/>
    <w:rsid w:val="006A1ABF"/>
    <w:rsid w:val="006A2168"/>
    <w:rsid w:val="006A37C2"/>
    <w:rsid w:val="006C5094"/>
    <w:rsid w:val="00700790"/>
    <w:rsid w:val="007234BD"/>
    <w:rsid w:val="00737447"/>
    <w:rsid w:val="00751697"/>
    <w:rsid w:val="00781762"/>
    <w:rsid w:val="00782F1A"/>
    <w:rsid w:val="007877C3"/>
    <w:rsid w:val="007B3C12"/>
    <w:rsid w:val="007B7DA7"/>
    <w:rsid w:val="007D04A1"/>
    <w:rsid w:val="00801E42"/>
    <w:rsid w:val="00813EE9"/>
    <w:rsid w:val="008155DB"/>
    <w:rsid w:val="00826E55"/>
    <w:rsid w:val="00844221"/>
    <w:rsid w:val="00845E7F"/>
    <w:rsid w:val="008545A6"/>
    <w:rsid w:val="00867632"/>
    <w:rsid w:val="008B3BDA"/>
    <w:rsid w:val="008C7EAC"/>
    <w:rsid w:val="008D0858"/>
    <w:rsid w:val="008D1A9D"/>
    <w:rsid w:val="008D394E"/>
    <w:rsid w:val="008F778D"/>
    <w:rsid w:val="00901860"/>
    <w:rsid w:val="00905184"/>
    <w:rsid w:val="00915CE7"/>
    <w:rsid w:val="0091726C"/>
    <w:rsid w:val="0092005D"/>
    <w:rsid w:val="00931778"/>
    <w:rsid w:val="009412FE"/>
    <w:rsid w:val="0094330D"/>
    <w:rsid w:val="009653E8"/>
    <w:rsid w:val="0099206A"/>
    <w:rsid w:val="00992981"/>
    <w:rsid w:val="009A498E"/>
    <w:rsid w:val="009C2BA6"/>
    <w:rsid w:val="009C6611"/>
    <w:rsid w:val="009D5425"/>
    <w:rsid w:val="009E4262"/>
    <w:rsid w:val="009E4B47"/>
    <w:rsid w:val="00A205F6"/>
    <w:rsid w:val="00A364A7"/>
    <w:rsid w:val="00A6618E"/>
    <w:rsid w:val="00A91E0C"/>
    <w:rsid w:val="00AA360F"/>
    <w:rsid w:val="00AD09EA"/>
    <w:rsid w:val="00AD2D62"/>
    <w:rsid w:val="00AF120B"/>
    <w:rsid w:val="00B04882"/>
    <w:rsid w:val="00B2404F"/>
    <w:rsid w:val="00B30387"/>
    <w:rsid w:val="00B825C5"/>
    <w:rsid w:val="00B84744"/>
    <w:rsid w:val="00B972CD"/>
    <w:rsid w:val="00BA0889"/>
    <w:rsid w:val="00BB2611"/>
    <w:rsid w:val="00BC5C68"/>
    <w:rsid w:val="00C03CC5"/>
    <w:rsid w:val="00C04FF5"/>
    <w:rsid w:val="00C07F56"/>
    <w:rsid w:val="00C1091A"/>
    <w:rsid w:val="00C11A31"/>
    <w:rsid w:val="00C12347"/>
    <w:rsid w:val="00C3786F"/>
    <w:rsid w:val="00C41C38"/>
    <w:rsid w:val="00C45607"/>
    <w:rsid w:val="00C72D4D"/>
    <w:rsid w:val="00CB3EB0"/>
    <w:rsid w:val="00CC5292"/>
    <w:rsid w:val="00CC64A3"/>
    <w:rsid w:val="00CD4398"/>
    <w:rsid w:val="00D52E4F"/>
    <w:rsid w:val="00D5633D"/>
    <w:rsid w:val="00D60F8E"/>
    <w:rsid w:val="00D7751A"/>
    <w:rsid w:val="00D8559C"/>
    <w:rsid w:val="00DF11C8"/>
    <w:rsid w:val="00DF6470"/>
    <w:rsid w:val="00E05099"/>
    <w:rsid w:val="00E2470E"/>
    <w:rsid w:val="00E33188"/>
    <w:rsid w:val="00E449F8"/>
    <w:rsid w:val="00E71A90"/>
    <w:rsid w:val="00E92639"/>
    <w:rsid w:val="00E93AA5"/>
    <w:rsid w:val="00E96A96"/>
    <w:rsid w:val="00EA4CB0"/>
    <w:rsid w:val="00EB1067"/>
    <w:rsid w:val="00ED3FF7"/>
    <w:rsid w:val="00F6006B"/>
    <w:rsid w:val="00F830B5"/>
    <w:rsid w:val="00F92215"/>
    <w:rsid w:val="00FA490C"/>
    <w:rsid w:val="00FA7908"/>
    <w:rsid w:val="00FB0EEA"/>
    <w:rsid w:val="00FC1A8A"/>
    <w:rsid w:val="00FE4504"/>
    <w:rsid w:val="00FF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PGothic" w:hAnsi="Calibri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92"/>
    <w:pPr>
      <w:widowControl w:val="0"/>
      <w:jc w:val="both"/>
    </w:pPr>
    <w:rPr>
      <w:kern w:val="2"/>
      <w:sz w:val="21"/>
      <w:lang w:val="en-US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529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C529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C529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C5292"/>
    <w:rPr>
      <w:rFonts w:ascii="Arial" w:eastAsia="MS Gothic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5292"/>
    <w:rPr>
      <w:rFonts w:ascii="Arial" w:eastAsia="MS Gothic" w:hAnsi="Arial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623F5D"/>
    <w:pPr>
      <w:widowControl/>
      <w:spacing w:before="100" w:beforeAutospacing="1" w:after="100" w:afterAutospacing="1"/>
      <w:jc w:val="left"/>
    </w:pPr>
    <w:rPr>
      <w:rFonts w:ascii="MS PGothic" w:hAnsi="MS PGothic" w:cs="MS PGothic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C64A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C64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D5633D"/>
    <w:pPr>
      <w:ind w:leftChars="400" w:left="840"/>
    </w:pPr>
  </w:style>
  <w:style w:type="paragraph" w:styleId="Caption">
    <w:name w:val="caption"/>
    <w:basedOn w:val="Normal"/>
    <w:next w:val="Normal"/>
    <w:uiPriority w:val="99"/>
    <w:qFormat/>
    <w:rsid w:val="00697FD2"/>
    <w:rPr>
      <w:b/>
      <w:bCs/>
      <w:szCs w:val="21"/>
    </w:rPr>
  </w:style>
  <w:style w:type="paragraph" w:customStyle="1" w:styleId="ListParagraph1">
    <w:name w:val="List Paragraph1"/>
    <w:basedOn w:val="Normal"/>
    <w:uiPriority w:val="99"/>
    <w:rsid w:val="005E0F5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22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17</Pages>
  <Words>1495</Words>
  <Characters>8228</Characters>
  <Application>Microsoft Office Outlook</Application>
  <DocSecurity>0</DocSecurity>
  <Lines>0</Lines>
  <Paragraphs>0</Paragraphs>
  <ScaleCrop>false</ScaleCrop>
  <Company>TOPCON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 Data Collector　Instruction Manual rev1</dc:title>
  <dc:subject/>
  <dc:creator>Tsutomu Kikawa</dc:creator>
  <cp:keywords/>
  <dc:description/>
  <cp:lastModifiedBy>Erwin van Buitenen</cp:lastModifiedBy>
  <cp:revision>2</cp:revision>
  <cp:lastPrinted>2012-05-31T10:25:00Z</cp:lastPrinted>
  <dcterms:created xsi:type="dcterms:W3CDTF">2012-08-06T12:45:00Z</dcterms:created>
  <dcterms:modified xsi:type="dcterms:W3CDTF">2012-08-06T12:45:00Z</dcterms:modified>
</cp:coreProperties>
</file>